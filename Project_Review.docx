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0AA0" w14:textId="424F9457" w:rsidR="002E3F8A" w:rsidRPr="0096030F" w:rsidRDefault="002E3F8A" w:rsidP="00D00B19">
      <w:pPr>
        <w:jc w:val="right"/>
        <w:rPr>
          <w:rFonts w:ascii="Calibri" w:hAnsi="Calibri" w:cs="Calibri"/>
        </w:rPr>
      </w:pPr>
    </w:p>
    <w:p w14:paraId="7092079B" w14:textId="2D25DC71" w:rsidR="002E3F8A" w:rsidRPr="0096030F" w:rsidRDefault="002E3F8A" w:rsidP="00D00B19">
      <w:pPr>
        <w:jc w:val="right"/>
        <w:rPr>
          <w:rFonts w:ascii="Calibri" w:hAnsi="Calibri" w:cs="Calibri"/>
        </w:rPr>
      </w:pPr>
      <w:proofErr w:type="spellStart"/>
      <w:r w:rsidRPr="0096030F">
        <w:rPr>
          <w:rFonts w:ascii="Calibri" w:hAnsi="Calibri" w:cs="Calibri"/>
        </w:rPr>
        <w:t>Léa</w:t>
      </w:r>
      <w:proofErr w:type="spellEnd"/>
      <w:r w:rsidRPr="0096030F">
        <w:rPr>
          <w:rFonts w:ascii="Calibri" w:hAnsi="Calibri" w:cs="Calibri"/>
        </w:rPr>
        <w:t xml:space="preserve"> </w:t>
      </w:r>
      <w:proofErr w:type="spellStart"/>
      <w:r w:rsidRPr="0096030F">
        <w:rPr>
          <w:rFonts w:ascii="Calibri" w:hAnsi="Calibri" w:cs="Calibri"/>
        </w:rPr>
        <w:t>Fourchault</w:t>
      </w:r>
      <w:proofErr w:type="spellEnd"/>
      <w:r w:rsidRPr="0096030F">
        <w:rPr>
          <w:rFonts w:ascii="Calibri" w:hAnsi="Calibri" w:cs="Calibri"/>
        </w:rPr>
        <w:t xml:space="preserve"> (RBINS)</w:t>
      </w:r>
      <w:r w:rsidR="000423DE" w:rsidRPr="0096030F">
        <w:rPr>
          <w:rFonts w:ascii="Calibri" w:hAnsi="Calibri" w:cs="Calibri"/>
        </w:rPr>
        <w:t xml:space="preserve">: </w:t>
      </w:r>
      <w:proofErr w:type="spellStart"/>
      <w:r w:rsidR="000423DE" w:rsidRPr="0096030F">
        <w:rPr>
          <w:rFonts w:ascii="Calibri" w:hAnsi="Calibri" w:cs="Calibri"/>
        </w:rPr>
        <w:t>github</w:t>
      </w:r>
      <w:proofErr w:type="spellEnd"/>
      <w:r w:rsidR="000423DE" w:rsidRPr="0096030F">
        <w:rPr>
          <w:rFonts w:ascii="Calibri" w:hAnsi="Calibri" w:cs="Calibri"/>
        </w:rPr>
        <w:t xml:space="preserve">: </w:t>
      </w:r>
      <w:proofErr w:type="spellStart"/>
      <w:r w:rsidR="000423DE" w:rsidRPr="0096030F">
        <w:rPr>
          <w:rFonts w:ascii="Calibri" w:hAnsi="Calibri" w:cs="Calibri"/>
        </w:rPr>
        <w:t>tropilea</w:t>
      </w:r>
      <w:r w:rsidR="00D00B19" w:rsidRPr="0096030F">
        <w:rPr>
          <w:rFonts w:ascii="Calibri" w:hAnsi="Calibri" w:cs="Calibri"/>
        </w:rPr>
        <w:t>f</w:t>
      </w:r>
      <w:proofErr w:type="spellEnd"/>
      <w:r w:rsidR="00D00B19" w:rsidRPr="0096030F">
        <w:rPr>
          <w:rFonts w:ascii="Calibri" w:hAnsi="Calibri" w:cs="Calibri"/>
        </w:rPr>
        <w:t xml:space="preserve"> – </w:t>
      </w:r>
      <w:r w:rsidR="0096030F">
        <w:rPr>
          <w:rFonts w:ascii="Calibri" w:hAnsi="Calibri" w:cs="Calibri"/>
        </w:rPr>
        <w:t>Abdallah &amp; Dimitri, add me for the analysis</w:t>
      </w:r>
    </w:p>
    <w:p w14:paraId="4653B2B2" w14:textId="0352D31A" w:rsidR="002E3F8A" w:rsidRPr="0096030F" w:rsidRDefault="002E3F8A" w:rsidP="002E3F8A">
      <w:pPr>
        <w:jc w:val="right"/>
        <w:rPr>
          <w:rFonts w:ascii="Calibri" w:hAnsi="Calibri" w:cs="Calibri"/>
          <w:lang w:val="fr-FR"/>
          <w:rPrChange w:id="0" w:author="Katharina Kreppel" w:date="2023-07-12T15:15:00Z">
            <w:rPr/>
          </w:rPrChange>
        </w:rPr>
      </w:pPr>
      <w:r w:rsidRPr="0096030F">
        <w:rPr>
          <w:rFonts w:ascii="Calibri" w:hAnsi="Calibri" w:cs="Calibri"/>
          <w:lang w:val="fr-FR"/>
          <w:rPrChange w:id="1" w:author="Katharina Kreppel" w:date="2023-07-12T15:15:00Z">
            <w:rPr/>
          </w:rPrChange>
        </w:rPr>
        <w:t>Abdallah Lamane (</w:t>
      </w:r>
      <w:r w:rsidR="004803DA" w:rsidRPr="0096030F">
        <w:rPr>
          <w:rFonts w:ascii="Calibri" w:hAnsi="Calibri" w:cs="Calibri"/>
          <w:lang w:val="fr-FR"/>
        </w:rPr>
        <w:t xml:space="preserve">Harvard </w:t>
      </w:r>
      <w:proofErr w:type="spellStart"/>
      <w:r w:rsidR="004803DA" w:rsidRPr="0096030F">
        <w:rPr>
          <w:rFonts w:ascii="Calibri" w:hAnsi="Calibri" w:cs="Calibri"/>
          <w:lang w:val="fr-FR"/>
        </w:rPr>
        <w:t>Medical</w:t>
      </w:r>
      <w:proofErr w:type="spellEnd"/>
      <w:r w:rsidR="004803DA" w:rsidRPr="0096030F">
        <w:rPr>
          <w:rFonts w:ascii="Calibri" w:hAnsi="Calibri" w:cs="Calibri"/>
          <w:lang w:val="fr-FR"/>
        </w:rPr>
        <w:t xml:space="preserve"> </w:t>
      </w:r>
      <w:proofErr w:type="spellStart"/>
      <w:r w:rsidR="004803DA" w:rsidRPr="0096030F">
        <w:rPr>
          <w:rFonts w:ascii="Calibri" w:hAnsi="Calibri" w:cs="Calibri"/>
          <w:lang w:val="fr-FR"/>
        </w:rPr>
        <w:t>School</w:t>
      </w:r>
      <w:proofErr w:type="spellEnd"/>
      <w:r w:rsidR="004803DA" w:rsidRPr="0096030F">
        <w:rPr>
          <w:rFonts w:ascii="Calibri" w:hAnsi="Calibri" w:cs="Calibri"/>
          <w:lang w:val="fr-FR"/>
        </w:rPr>
        <w:t>/Centrale</w:t>
      </w:r>
      <w:r w:rsidR="009D77F3" w:rsidRPr="0096030F">
        <w:rPr>
          <w:rFonts w:ascii="Calibri" w:hAnsi="Calibri" w:cs="Calibri"/>
          <w:lang w:val="fr-FR"/>
        </w:rPr>
        <w:t xml:space="preserve"> Paris</w:t>
      </w:r>
      <w:r w:rsidRPr="0096030F">
        <w:rPr>
          <w:rFonts w:ascii="Calibri" w:hAnsi="Calibri" w:cs="Calibri"/>
          <w:lang w:val="fr-FR"/>
          <w:rPrChange w:id="2" w:author="Katharina Kreppel" w:date="2023-07-12T15:15:00Z">
            <w:rPr/>
          </w:rPrChange>
        </w:rPr>
        <w:t>)</w:t>
      </w:r>
    </w:p>
    <w:p w14:paraId="4C225080" w14:textId="5CA508A8" w:rsidR="002E3F8A" w:rsidRPr="0096030F" w:rsidRDefault="002E3F8A" w:rsidP="002E3F8A">
      <w:pPr>
        <w:jc w:val="right"/>
        <w:rPr>
          <w:rFonts w:ascii="Calibri" w:hAnsi="Calibri" w:cs="Calibri"/>
          <w:lang w:val="fr-FR"/>
          <w:rPrChange w:id="3" w:author="Katharina Kreppel" w:date="2023-07-12T15:15:00Z">
            <w:rPr/>
          </w:rPrChange>
        </w:rPr>
      </w:pPr>
      <w:r w:rsidRPr="0096030F">
        <w:rPr>
          <w:rFonts w:ascii="Calibri" w:hAnsi="Calibri" w:cs="Calibri"/>
          <w:lang w:val="fr-FR"/>
          <w:rPrChange w:id="4" w:author="Katharina Kreppel" w:date="2023-07-12T15:15:00Z">
            <w:rPr/>
          </w:rPrChange>
        </w:rPr>
        <w:t xml:space="preserve"> Dimitri </w:t>
      </w:r>
      <w:proofErr w:type="spellStart"/>
      <w:r w:rsidRPr="0096030F">
        <w:rPr>
          <w:rFonts w:ascii="Calibri" w:hAnsi="Calibri" w:cs="Calibri"/>
          <w:lang w:val="fr-FR"/>
          <w:rPrChange w:id="5" w:author="Katharina Kreppel" w:date="2023-07-12T15:15:00Z">
            <w:rPr/>
          </w:rPrChange>
        </w:rPr>
        <w:t>Mbakop</w:t>
      </w:r>
      <w:proofErr w:type="spellEnd"/>
      <w:r w:rsidRPr="0096030F">
        <w:rPr>
          <w:rFonts w:ascii="Calibri" w:hAnsi="Calibri" w:cs="Calibri"/>
          <w:lang w:val="fr-FR"/>
          <w:rPrChange w:id="6" w:author="Katharina Kreppel" w:date="2023-07-12T15:15:00Z">
            <w:rPr/>
          </w:rPrChange>
        </w:rPr>
        <w:t xml:space="preserve"> (UNIFI/ZHAW)</w:t>
      </w:r>
    </w:p>
    <w:p w14:paraId="2C770EFE" w14:textId="781B0C1A" w:rsidR="002E3F8A" w:rsidRPr="0096030F" w:rsidRDefault="002E3F8A" w:rsidP="002E3F8A">
      <w:pPr>
        <w:jc w:val="right"/>
        <w:rPr>
          <w:rFonts w:ascii="Calibri" w:hAnsi="Calibri" w:cs="Calibri"/>
        </w:rPr>
      </w:pPr>
      <w:proofErr w:type="spellStart"/>
      <w:r w:rsidRPr="0096030F">
        <w:rPr>
          <w:rFonts w:ascii="Calibri" w:hAnsi="Calibri" w:cs="Calibri"/>
        </w:rPr>
        <w:t>Ganiyat</w:t>
      </w:r>
      <w:proofErr w:type="spellEnd"/>
      <w:r w:rsidRPr="0096030F">
        <w:rPr>
          <w:rFonts w:ascii="Calibri" w:hAnsi="Calibri" w:cs="Calibri"/>
        </w:rPr>
        <w:t xml:space="preserve"> </w:t>
      </w:r>
      <w:proofErr w:type="spellStart"/>
      <w:r w:rsidRPr="0096030F">
        <w:rPr>
          <w:rFonts w:ascii="Calibri" w:hAnsi="Calibri" w:cs="Calibri"/>
        </w:rPr>
        <w:t>Saliu</w:t>
      </w:r>
      <w:proofErr w:type="spellEnd"/>
      <w:r w:rsidRPr="0096030F">
        <w:rPr>
          <w:rFonts w:ascii="Calibri" w:hAnsi="Calibri" w:cs="Calibri"/>
        </w:rPr>
        <w:t xml:space="preserve"> (RBINS</w:t>
      </w:r>
      <w:r w:rsidR="009D77F3" w:rsidRPr="0096030F">
        <w:rPr>
          <w:rFonts w:ascii="Calibri" w:hAnsi="Calibri" w:cs="Calibri"/>
        </w:rPr>
        <w:t>/VUB</w:t>
      </w:r>
      <w:r w:rsidRPr="0096030F">
        <w:rPr>
          <w:rFonts w:ascii="Calibri" w:hAnsi="Calibri" w:cs="Calibri"/>
        </w:rPr>
        <w:t>)</w:t>
      </w:r>
    </w:p>
    <w:p w14:paraId="576C105D" w14:textId="4D19625B" w:rsidR="00674DC1" w:rsidRPr="0096030F" w:rsidRDefault="00674DC1" w:rsidP="002E3F8A">
      <w:pPr>
        <w:jc w:val="right"/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Prof. Sophie </w:t>
      </w:r>
      <w:proofErr w:type="spellStart"/>
      <w:r w:rsidRPr="0096030F">
        <w:rPr>
          <w:rFonts w:ascii="Calibri" w:hAnsi="Calibri" w:cs="Calibri"/>
        </w:rPr>
        <w:t>Gryseels</w:t>
      </w:r>
      <w:proofErr w:type="spellEnd"/>
      <w:r w:rsidRPr="0096030F">
        <w:rPr>
          <w:rFonts w:ascii="Calibri" w:hAnsi="Calibri" w:cs="Calibri"/>
        </w:rPr>
        <w:t xml:space="preserve"> (UA</w:t>
      </w:r>
      <w:r w:rsidR="00D00B19" w:rsidRPr="0096030F">
        <w:rPr>
          <w:rFonts w:ascii="Calibri" w:hAnsi="Calibri" w:cs="Calibri"/>
        </w:rPr>
        <w:t>/RBINS</w:t>
      </w:r>
      <w:r w:rsidRPr="0096030F">
        <w:rPr>
          <w:rFonts w:ascii="Calibri" w:hAnsi="Calibri" w:cs="Calibri"/>
        </w:rPr>
        <w:t>)</w:t>
      </w:r>
    </w:p>
    <w:p w14:paraId="6D3DD078" w14:textId="27569C64" w:rsidR="00D00B19" w:rsidRPr="0096030F" w:rsidRDefault="00D00B19" w:rsidP="00D00B19">
      <w:pPr>
        <w:jc w:val="right"/>
        <w:rPr>
          <w:rFonts w:ascii="Calibri" w:hAnsi="Calibri" w:cs="Calibri"/>
        </w:rPr>
      </w:pPr>
      <w:proofErr w:type="spellStart"/>
      <w:r w:rsidRPr="0096030F">
        <w:rPr>
          <w:rFonts w:ascii="Calibri" w:hAnsi="Calibri" w:cs="Calibri"/>
        </w:rPr>
        <w:t>Dr.</w:t>
      </w:r>
      <w:proofErr w:type="spellEnd"/>
      <w:r w:rsidRPr="0096030F">
        <w:rPr>
          <w:rFonts w:ascii="Calibri" w:hAnsi="Calibri" w:cs="Calibri"/>
        </w:rPr>
        <w:t xml:space="preserve"> Erik </w:t>
      </w:r>
      <w:proofErr w:type="spellStart"/>
      <w:r w:rsidRPr="0096030F">
        <w:rPr>
          <w:rFonts w:ascii="Calibri" w:hAnsi="Calibri" w:cs="Calibri"/>
        </w:rPr>
        <w:t>Verheyen</w:t>
      </w:r>
      <w:proofErr w:type="spellEnd"/>
      <w:r w:rsidRPr="0096030F">
        <w:rPr>
          <w:rFonts w:ascii="Calibri" w:hAnsi="Calibri" w:cs="Calibri"/>
        </w:rPr>
        <w:t xml:space="preserve"> (RBINS)</w:t>
      </w:r>
    </w:p>
    <w:p w14:paraId="6BCBD7D7" w14:textId="46557E20" w:rsidR="002E3F8A" w:rsidRPr="0096030F" w:rsidRDefault="002E3F8A" w:rsidP="002E3F8A">
      <w:pPr>
        <w:jc w:val="right"/>
        <w:rPr>
          <w:ins w:id="7" w:author="Léa Fourchault" w:date="2023-07-14T15:15:00Z"/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Prof. Katharina </w:t>
      </w:r>
      <w:proofErr w:type="spellStart"/>
      <w:r w:rsidRPr="0096030F">
        <w:rPr>
          <w:rFonts w:ascii="Calibri" w:hAnsi="Calibri" w:cs="Calibri"/>
        </w:rPr>
        <w:t>Kreppel</w:t>
      </w:r>
      <w:proofErr w:type="spellEnd"/>
      <w:r w:rsidRPr="0096030F">
        <w:rPr>
          <w:rFonts w:ascii="Calibri" w:hAnsi="Calibri" w:cs="Calibri"/>
        </w:rPr>
        <w:t xml:space="preserve"> (ITM)</w:t>
      </w:r>
    </w:p>
    <w:p w14:paraId="46579892" w14:textId="77777777" w:rsidR="002E3F8A" w:rsidRPr="0096030F" w:rsidRDefault="002E3F8A" w:rsidP="002E3F8A">
      <w:pPr>
        <w:jc w:val="center"/>
        <w:rPr>
          <w:rFonts w:ascii="Calibri" w:hAnsi="Calibri" w:cs="Calibri"/>
        </w:rPr>
      </w:pPr>
    </w:p>
    <w:p w14:paraId="0E4524D7" w14:textId="77777777" w:rsidR="002E3F8A" w:rsidRPr="0096030F" w:rsidRDefault="002E3F8A" w:rsidP="002E3F8A">
      <w:pPr>
        <w:jc w:val="right"/>
        <w:rPr>
          <w:rFonts w:ascii="Calibri" w:hAnsi="Calibri" w:cs="Calibri"/>
        </w:rPr>
      </w:pPr>
    </w:p>
    <w:p w14:paraId="3F4B1EC9" w14:textId="22E4149F" w:rsidR="002E3F8A" w:rsidRPr="0096030F" w:rsidRDefault="002E3F8A" w:rsidP="002E3F8A">
      <w:pPr>
        <w:jc w:val="center"/>
        <w:rPr>
          <w:rFonts w:ascii="Calibri" w:hAnsi="Calibri" w:cs="Calibri"/>
          <w:b/>
          <w:bCs/>
        </w:rPr>
      </w:pPr>
      <w:commentRangeStart w:id="8"/>
      <w:r w:rsidRPr="0096030F">
        <w:rPr>
          <w:rFonts w:ascii="Calibri" w:hAnsi="Calibri" w:cs="Calibri"/>
          <w:b/>
          <w:bCs/>
        </w:rPr>
        <w:t>Zootherapeutic practices across Afric</w:t>
      </w:r>
      <w:r w:rsidR="009D77F3" w:rsidRPr="0096030F">
        <w:rPr>
          <w:rFonts w:ascii="Calibri" w:hAnsi="Calibri" w:cs="Calibri"/>
          <w:b/>
          <w:bCs/>
        </w:rPr>
        <w:t>a: public health risks and impacts on biodiversity</w:t>
      </w:r>
      <w:commentRangeEnd w:id="8"/>
      <w:r w:rsidR="009D77F3" w:rsidRPr="0096030F">
        <w:rPr>
          <w:rStyle w:val="CommentReference"/>
          <w:rFonts w:ascii="Calibri" w:hAnsi="Calibri" w:cs="Calibri"/>
          <w:sz w:val="24"/>
          <w:szCs w:val="24"/>
        </w:rPr>
        <w:commentReference w:id="8"/>
      </w:r>
    </w:p>
    <w:p w14:paraId="670A79CB" w14:textId="77777777" w:rsidR="000E6312" w:rsidRPr="0096030F" w:rsidRDefault="000E6312" w:rsidP="002E3F8A">
      <w:pPr>
        <w:jc w:val="center"/>
        <w:rPr>
          <w:rFonts w:ascii="Calibri" w:hAnsi="Calibri" w:cs="Calibri"/>
          <w:b/>
          <w:bCs/>
        </w:rPr>
      </w:pPr>
    </w:p>
    <w:p w14:paraId="1D6B2990" w14:textId="77777777" w:rsidR="002E3F8A" w:rsidRPr="0096030F" w:rsidRDefault="002E3F8A" w:rsidP="002E3F8A">
      <w:pPr>
        <w:jc w:val="center"/>
        <w:rPr>
          <w:rFonts w:ascii="Calibri" w:hAnsi="Calibri" w:cs="Calibri"/>
        </w:rPr>
      </w:pPr>
    </w:p>
    <w:p w14:paraId="1AFEAE67" w14:textId="0BF10B3F" w:rsidR="002E3F8A" w:rsidRPr="0096030F" w:rsidRDefault="002E3F8A" w:rsidP="002E3F8A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>Supervision: Katharina</w:t>
      </w:r>
      <w:r w:rsidR="0096030F">
        <w:rPr>
          <w:rFonts w:ascii="Calibri" w:hAnsi="Calibri" w:cs="Calibri"/>
        </w:rPr>
        <w:t xml:space="preserve"> + </w:t>
      </w:r>
      <w:r w:rsidR="009D77F3" w:rsidRPr="0096030F">
        <w:rPr>
          <w:rFonts w:ascii="Calibri" w:hAnsi="Calibri" w:cs="Calibri"/>
        </w:rPr>
        <w:t>Sophie</w:t>
      </w:r>
      <w:r w:rsidR="0096030F">
        <w:rPr>
          <w:rFonts w:ascii="Calibri" w:hAnsi="Calibri" w:cs="Calibri"/>
        </w:rPr>
        <w:t xml:space="preserve"> +</w:t>
      </w:r>
      <w:r w:rsidR="009D77F3" w:rsidRPr="0096030F">
        <w:rPr>
          <w:rFonts w:ascii="Calibri" w:hAnsi="Calibri" w:cs="Calibri"/>
        </w:rPr>
        <w:t xml:space="preserve"> Erik</w:t>
      </w:r>
    </w:p>
    <w:p w14:paraId="5D8DB0A7" w14:textId="58BB2C88" w:rsidR="002E3F8A" w:rsidRPr="0096030F" w:rsidRDefault="002E3F8A" w:rsidP="002E3F8A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Dataset: </w:t>
      </w:r>
      <w:proofErr w:type="spellStart"/>
      <w:r w:rsidRPr="0096030F">
        <w:rPr>
          <w:rFonts w:ascii="Calibri" w:hAnsi="Calibri" w:cs="Calibri"/>
        </w:rPr>
        <w:t>Léa</w:t>
      </w:r>
      <w:proofErr w:type="spellEnd"/>
      <w:r w:rsidRPr="0096030F">
        <w:rPr>
          <w:rFonts w:ascii="Calibri" w:hAnsi="Calibri" w:cs="Calibri"/>
        </w:rPr>
        <w:t xml:space="preserve"> + </w:t>
      </w:r>
      <w:proofErr w:type="spellStart"/>
      <w:r w:rsidRPr="0096030F">
        <w:rPr>
          <w:rFonts w:ascii="Calibri" w:hAnsi="Calibri" w:cs="Calibri"/>
        </w:rPr>
        <w:t>Ganiyat</w:t>
      </w:r>
      <w:proofErr w:type="spellEnd"/>
    </w:p>
    <w:p w14:paraId="0694FB11" w14:textId="59747E32" w:rsidR="002E3F8A" w:rsidRPr="0096030F" w:rsidRDefault="002E3F8A" w:rsidP="002E3F8A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Analysis &amp; Figures: Abdallah + Dimitri + </w:t>
      </w:r>
      <w:proofErr w:type="spellStart"/>
      <w:r w:rsidRPr="0096030F">
        <w:rPr>
          <w:rFonts w:ascii="Calibri" w:hAnsi="Calibri" w:cs="Calibri"/>
        </w:rPr>
        <w:t>Léa</w:t>
      </w:r>
      <w:proofErr w:type="spellEnd"/>
      <w:r w:rsidR="000E6312" w:rsidRPr="0096030F">
        <w:rPr>
          <w:rFonts w:ascii="Calibri" w:hAnsi="Calibri" w:cs="Calibri"/>
        </w:rPr>
        <w:t xml:space="preserve"> </w:t>
      </w:r>
      <w:r w:rsidR="000E6312" w:rsidRPr="0096030F">
        <w:rPr>
          <w:rFonts w:ascii="Calibri" w:hAnsi="Calibri" w:cs="Calibri"/>
        </w:rPr>
        <w:sym w:font="Wingdings" w:char="F0E0"/>
      </w:r>
      <w:r w:rsidR="000E6312" w:rsidRPr="0096030F">
        <w:rPr>
          <w:rFonts w:ascii="Calibri" w:hAnsi="Calibri" w:cs="Calibri"/>
        </w:rPr>
        <w:t xml:space="preserve"> use R!</w:t>
      </w:r>
      <w:r w:rsidR="00227B07" w:rsidRPr="0096030F">
        <w:rPr>
          <w:rFonts w:ascii="Calibri" w:hAnsi="Calibri" w:cs="Calibri"/>
        </w:rPr>
        <w:t xml:space="preserve"> </w:t>
      </w:r>
      <w:proofErr w:type="spellStart"/>
      <w:r w:rsidR="00227B07" w:rsidRPr="0096030F">
        <w:rPr>
          <w:rFonts w:ascii="Calibri" w:hAnsi="Calibri" w:cs="Calibri"/>
        </w:rPr>
        <w:t>rnaturalearth</w:t>
      </w:r>
      <w:proofErr w:type="spellEnd"/>
      <w:r w:rsidR="00227B07" w:rsidRPr="0096030F">
        <w:rPr>
          <w:rFonts w:ascii="Calibri" w:hAnsi="Calibri" w:cs="Calibri"/>
        </w:rPr>
        <w:t xml:space="preserve"> + </w:t>
      </w:r>
      <w:proofErr w:type="spellStart"/>
      <w:r w:rsidR="00227B07" w:rsidRPr="0096030F">
        <w:rPr>
          <w:rFonts w:ascii="Calibri" w:hAnsi="Calibri" w:cs="Calibri"/>
        </w:rPr>
        <w:t>rnaturalearthdata</w:t>
      </w:r>
      <w:proofErr w:type="spellEnd"/>
      <w:r w:rsidR="00D00B19" w:rsidRPr="0096030F">
        <w:rPr>
          <w:rFonts w:ascii="Calibri" w:hAnsi="Calibri" w:cs="Calibri"/>
        </w:rPr>
        <w:t xml:space="preserve"> packages for spatial data &amp; maps</w:t>
      </w:r>
    </w:p>
    <w:p w14:paraId="2E5278BC" w14:textId="77777777" w:rsidR="002E3F8A" w:rsidRPr="0096030F" w:rsidRDefault="002E3F8A" w:rsidP="002E3F8A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Writing: </w:t>
      </w:r>
      <w:proofErr w:type="spellStart"/>
      <w:r w:rsidRPr="0096030F">
        <w:rPr>
          <w:rFonts w:ascii="Calibri" w:hAnsi="Calibri" w:cs="Calibri"/>
        </w:rPr>
        <w:t>Léa</w:t>
      </w:r>
      <w:proofErr w:type="spellEnd"/>
    </w:p>
    <w:p w14:paraId="6EBE0F46" w14:textId="77C3D1BF" w:rsidR="002E3F8A" w:rsidRPr="0096030F" w:rsidRDefault="002E3F8A" w:rsidP="002E3F8A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>Editing: all</w:t>
      </w:r>
    </w:p>
    <w:p w14:paraId="649C9B9D" w14:textId="77777777" w:rsidR="00BD5604" w:rsidRPr="0096030F" w:rsidRDefault="00BD5604" w:rsidP="002E3F8A">
      <w:pPr>
        <w:rPr>
          <w:rFonts w:ascii="Calibri" w:hAnsi="Calibri" w:cs="Calibri"/>
        </w:rPr>
      </w:pPr>
    </w:p>
    <w:p w14:paraId="2088705C" w14:textId="77777777" w:rsidR="00BD5604" w:rsidRPr="0096030F" w:rsidRDefault="00BD5604" w:rsidP="002E3F8A">
      <w:pPr>
        <w:rPr>
          <w:rFonts w:ascii="Calibri" w:hAnsi="Calibri" w:cs="Calibri"/>
        </w:rPr>
      </w:pPr>
    </w:p>
    <w:p w14:paraId="398773E6" w14:textId="299C0420" w:rsidR="00BD5604" w:rsidRPr="0096030F" w:rsidRDefault="00BD5604" w:rsidP="002E3F8A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fldChar w:fldCharType="begin"/>
      </w:r>
      <w:r w:rsidRPr="0096030F">
        <w:rPr>
          <w:rFonts w:ascii="Calibri" w:hAnsi="Calibri" w:cs="Calibri"/>
        </w:rPr>
        <w:instrText xml:space="preserve"> INCLUDEPICTURE "https://encrypted-tbn0.gstatic.com/images?q=tbn:ANd9GcRlrckdsEVPRZoCVAYYl9d0CvgmrEcNO-hWdQ&amp;usqp=CAU" \* MERGEFORMATINET </w:instrText>
      </w:r>
      <w:r w:rsidRPr="0096030F">
        <w:rPr>
          <w:rFonts w:ascii="Calibri" w:hAnsi="Calibri" w:cs="Calibri"/>
        </w:rPr>
        <w:fldChar w:fldCharType="separate"/>
      </w:r>
      <w:r w:rsidRPr="0096030F">
        <w:rPr>
          <w:rFonts w:ascii="Calibri" w:hAnsi="Calibri" w:cs="Calibri"/>
          <w:noProof/>
        </w:rPr>
        <w:drawing>
          <wp:inline distT="0" distB="0" distL="0" distR="0" wp14:anchorId="0DD80043" wp14:editId="04B8337D">
            <wp:extent cx="2677795" cy="3037205"/>
            <wp:effectExtent l="0" t="0" r="1905" b="0"/>
            <wp:docPr id="506770806" name="Picture 1" descr="The epidemiology of kidney disease in people of African ancestry with HIV  in the UK - eClinical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pidemiology of kidney disease in people of African ancestry with HIV  in the UK - eClinicalMedic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0F">
        <w:rPr>
          <w:rFonts w:ascii="Calibri" w:hAnsi="Calibri" w:cs="Calibri"/>
        </w:rPr>
        <w:fldChar w:fldCharType="end"/>
      </w:r>
    </w:p>
    <w:p w14:paraId="6170CA54" w14:textId="77777777" w:rsidR="00BD5604" w:rsidRPr="0096030F" w:rsidRDefault="00BD5604" w:rsidP="002E3F8A">
      <w:pPr>
        <w:rPr>
          <w:rFonts w:ascii="Calibri" w:hAnsi="Calibri" w:cs="Calibri"/>
        </w:rPr>
      </w:pPr>
    </w:p>
    <w:p w14:paraId="39D63A22" w14:textId="69655651" w:rsidR="00BD5604" w:rsidRPr="0096030F" w:rsidRDefault="009D77F3" w:rsidP="002E3F8A">
      <w:pPr>
        <w:rPr>
          <w:rFonts w:ascii="Calibri" w:hAnsi="Calibri" w:cs="Calibri"/>
          <w:i/>
          <w:iCs/>
        </w:rPr>
      </w:pPr>
      <w:r w:rsidRPr="0096030F">
        <w:rPr>
          <w:rFonts w:ascii="Calibri" w:hAnsi="Calibri" w:cs="Calibri"/>
          <w:i/>
          <w:iCs/>
        </w:rPr>
        <w:t>Analysis could be done</w:t>
      </w:r>
      <w:r w:rsidR="00BD5604" w:rsidRPr="0096030F">
        <w:rPr>
          <w:rFonts w:ascii="Calibri" w:hAnsi="Calibri" w:cs="Calibri"/>
          <w:i/>
          <w:iCs/>
        </w:rPr>
        <w:t xml:space="preserve"> ‘per region’ rather than ‘per country’</w:t>
      </w:r>
      <w:r w:rsidRPr="0096030F">
        <w:rPr>
          <w:rFonts w:ascii="Calibri" w:hAnsi="Calibri" w:cs="Calibri"/>
          <w:i/>
          <w:iCs/>
        </w:rPr>
        <w:t xml:space="preserve"> - then</w:t>
      </w:r>
      <w:r w:rsidR="00BD5604" w:rsidRPr="0096030F">
        <w:rPr>
          <w:rFonts w:ascii="Calibri" w:hAnsi="Calibri" w:cs="Calibri"/>
          <w:i/>
          <w:iCs/>
        </w:rPr>
        <w:t xml:space="preserve"> use the regions above + Maghreb.</w:t>
      </w:r>
    </w:p>
    <w:p w14:paraId="65A49BE8" w14:textId="77777777" w:rsidR="009D77F3" w:rsidRPr="0096030F" w:rsidRDefault="009D77F3" w:rsidP="002E3F8A">
      <w:pPr>
        <w:rPr>
          <w:rFonts w:ascii="Calibri" w:hAnsi="Calibri" w:cs="Calibri"/>
          <w:i/>
          <w:iCs/>
        </w:rPr>
      </w:pPr>
    </w:p>
    <w:p w14:paraId="07648597" w14:textId="77777777" w:rsidR="009D77F3" w:rsidRPr="0096030F" w:rsidRDefault="009D77F3" w:rsidP="002E3F8A">
      <w:pPr>
        <w:rPr>
          <w:rFonts w:ascii="Calibri" w:hAnsi="Calibri" w:cs="Calibri"/>
          <w:i/>
          <w:iCs/>
        </w:rPr>
      </w:pPr>
    </w:p>
    <w:p w14:paraId="76CEE52A" w14:textId="77777777" w:rsidR="009D77F3" w:rsidRDefault="009D77F3" w:rsidP="002E3F8A">
      <w:pPr>
        <w:rPr>
          <w:rFonts w:ascii="Calibri" w:hAnsi="Calibri" w:cs="Calibri"/>
          <w:i/>
          <w:iCs/>
        </w:rPr>
      </w:pPr>
    </w:p>
    <w:p w14:paraId="4399D295" w14:textId="77777777" w:rsidR="0096030F" w:rsidRDefault="0096030F" w:rsidP="002E3F8A">
      <w:pPr>
        <w:rPr>
          <w:rFonts w:ascii="Calibri" w:hAnsi="Calibri" w:cs="Calibri"/>
          <w:i/>
          <w:iCs/>
        </w:rPr>
      </w:pPr>
    </w:p>
    <w:p w14:paraId="7FAB4B74" w14:textId="77777777" w:rsidR="0096030F" w:rsidRDefault="0096030F" w:rsidP="002E3F8A">
      <w:pPr>
        <w:rPr>
          <w:rFonts w:ascii="Calibri" w:hAnsi="Calibri" w:cs="Calibri"/>
          <w:i/>
          <w:iCs/>
        </w:rPr>
      </w:pPr>
    </w:p>
    <w:p w14:paraId="2194F2D2" w14:textId="77777777" w:rsidR="0096030F" w:rsidRPr="0096030F" w:rsidRDefault="0096030F" w:rsidP="002E3F8A">
      <w:pPr>
        <w:rPr>
          <w:rFonts w:ascii="Calibri" w:hAnsi="Calibri" w:cs="Calibri"/>
          <w:i/>
          <w:iCs/>
        </w:rPr>
      </w:pPr>
    </w:p>
    <w:p w14:paraId="5F281A35" w14:textId="77777777" w:rsidR="002E3F8A" w:rsidRPr="0096030F" w:rsidRDefault="002E3F8A" w:rsidP="002E3F8A">
      <w:pPr>
        <w:rPr>
          <w:rFonts w:ascii="Calibri" w:hAnsi="Calibri" w:cs="Calibri"/>
        </w:rPr>
      </w:pPr>
    </w:p>
    <w:p w14:paraId="40FE216A" w14:textId="2B99A23B" w:rsidR="002E3F8A" w:rsidRPr="0096030F" w:rsidRDefault="002E3F8A" w:rsidP="002E3F8A">
      <w:pPr>
        <w:rPr>
          <w:rFonts w:ascii="Calibri" w:hAnsi="Calibri" w:cs="Calibri"/>
          <w:b/>
          <w:bCs/>
        </w:rPr>
      </w:pPr>
      <w:r w:rsidRPr="0096030F">
        <w:rPr>
          <w:rFonts w:ascii="Calibri" w:hAnsi="Calibri" w:cs="Calibri"/>
          <w:b/>
          <w:bCs/>
        </w:rPr>
        <w:lastRenderedPageBreak/>
        <w:t xml:space="preserve">Theme A: ‘understanding </w:t>
      </w:r>
      <w:r w:rsidR="006C0EC6" w:rsidRPr="0096030F">
        <w:rPr>
          <w:rFonts w:ascii="Calibri" w:hAnsi="Calibri" w:cs="Calibri"/>
          <w:b/>
          <w:bCs/>
        </w:rPr>
        <w:t>the data</w:t>
      </w:r>
      <w:r w:rsidRPr="0096030F">
        <w:rPr>
          <w:rFonts w:ascii="Calibri" w:hAnsi="Calibri" w:cs="Calibri"/>
          <w:b/>
          <w:bCs/>
        </w:rPr>
        <w:t>’</w:t>
      </w:r>
    </w:p>
    <w:p w14:paraId="32B4C654" w14:textId="77777777" w:rsidR="002E3F8A" w:rsidRPr="0096030F" w:rsidRDefault="002E3F8A" w:rsidP="002E3F8A">
      <w:pPr>
        <w:rPr>
          <w:rFonts w:ascii="Calibri" w:hAnsi="Calibri" w:cs="Calibri"/>
        </w:rPr>
      </w:pPr>
    </w:p>
    <w:p w14:paraId="21214A67" w14:textId="2607D3C4" w:rsidR="006C0EC6" w:rsidRPr="0096030F" w:rsidRDefault="006C0EC6" w:rsidP="002E3F8A">
      <w:pPr>
        <w:rPr>
          <w:rFonts w:ascii="Calibri" w:hAnsi="Calibri" w:cs="Calibri"/>
          <w:i/>
          <w:iCs/>
        </w:rPr>
      </w:pPr>
      <w:r w:rsidRPr="0096030F">
        <w:rPr>
          <w:rFonts w:ascii="Calibri" w:hAnsi="Calibri" w:cs="Calibri"/>
          <w:i/>
          <w:iCs/>
        </w:rPr>
        <w:t>Context</w:t>
      </w:r>
    </w:p>
    <w:p w14:paraId="08EB1A0A" w14:textId="38F69F60" w:rsidR="006C0EC6" w:rsidRPr="0096030F" w:rsidRDefault="006C0EC6" w:rsidP="006C0E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commentRangeStart w:id="9"/>
      <w:commentRangeStart w:id="10"/>
      <w:commentRangeStart w:id="11"/>
      <w:r w:rsidRPr="0096030F">
        <w:rPr>
          <w:rFonts w:ascii="Calibri" w:hAnsi="Calibri" w:cs="Calibri"/>
        </w:rPr>
        <w:t>Number of studies</w:t>
      </w:r>
      <w:commentRangeEnd w:id="9"/>
      <w:r w:rsidR="006043AE" w:rsidRPr="0096030F">
        <w:rPr>
          <w:rStyle w:val="CommentReference"/>
          <w:rFonts w:ascii="Calibri" w:hAnsi="Calibri" w:cs="Calibri"/>
          <w:sz w:val="24"/>
          <w:szCs w:val="24"/>
        </w:rPr>
        <w:commentReference w:id="9"/>
      </w:r>
      <w:commentRangeEnd w:id="10"/>
      <w:r w:rsidR="006043AE" w:rsidRPr="0096030F">
        <w:rPr>
          <w:rStyle w:val="CommentReference"/>
          <w:rFonts w:ascii="Calibri" w:hAnsi="Calibri" w:cs="Calibri"/>
          <w:sz w:val="24"/>
          <w:szCs w:val="24"/>
        </w:rPr>
        <w:commentReference w:id="10"/>
      </w:r>
      <w:commentRangeEnd w:id="11"/>
      <w:r w:rsidR="00D75313" w:rsidRPr="0096030F">
        <w:rPr>
          <w:rStyle w:val="CommentReference"/>
          <w:rFonts w:ascii="Calibri" w:hAnsi="Calibri" w:cs="Calibri"/>
          <w:sz w:val="24"/>
          <w:szCs w:val="24"/>
        </w:rPr>
        <w:commentReference w:id="11"/>
      </w:r>
      <w:r w:rsidR="00D00B19" w:rsidRPr="0096030F">
        <w:rPr>
          <w:rFonts w:ascii="Calibri" w:hAnsi="Calibri" w:cs="Calibri"/>
        </w:rPr>
        <w:t xml:space="preserve"> &amp; number of countries &amp; number of studies per country (</w:t>
      </w:r>
      <w:r w:rsidR="009D77F3" w:rsidRPr="0096030F">
        <w:rPr>
          <w:rFonts w:ascii="Calibri" w:hAnsi="Calibri" w:cs="Calibri"/>
        </w:rPr>
        <w:t>mean</w:t>
      </w:r>
      <w:r w:rsidR="00D00B19" w:rsidRPr="0096030F">
        <w:rPr>
          <w:rFonts w:ascii="Calibri" w:hAnsi="Calibri" w:cs="Calibri"/>
        </w:rPr>
        <w:t>/distribution?)</w:t>
      </w:r>
    </w:p>
    <w:p w14:paraId="71AEF2E7" w14:textId="2725ED9F" w:rsidR="004803DA" w:rsidRPr="0096030F" w:rsidRDefault="00D00B19" w:rsidP="006C0E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Overall study size</w:t>
      </w:r>
      <w:r w:rsidR="004803DA" w:rsidRPr="0096030F">
        <w:rPr>
          <w:rFonts w:ascii="Calibri" w:hAnsi="Calibri" w:cs="Calibri"/>
        </w:rPr>
        <w:t xml:space="preserve"> &amp; study size per country</w:t>
      </w:r>
      <w:r w:rsidRPr="0096030F">
        <w:rPr>
          <w:rFonts w:ascii="Calibri" w:hAnsi="Calibri" w:cs="Calibri"/>
        </w:rPr>
        <w:t xml:space="preserve"> (study size = number of people interviewed)</w:t>
      </w:r>
    </w:p>
    <w:p w14:paraId="7E25A575" w14:textId="71A07D34" w:rsidR="004803DA" w:rsidRPr="0096030F" w:rsidRDefault="004803DA" w:rsidP="006C0E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Frequency of target population</w:t>
      </w:r>
      <w:r w:rsidR="00D00B19" w:rsidRPr="0096030F">
        <w:rPr>
          <w:rFonts w:ascii="Calibri" w:hAnsi="Calibri" w:cs="Calibri"/>
        </w:rPr>
        <w:t xml:space="preserve"> (more traders? More villagers? More traditional health practitioners?) – is there a significant difference between countries?</w:t>
      </w:r>
    </w:p>
    <w:p w14:paraId="062E3DCC" w14:textId="6DCBCFA2" w:rsidR="006C0EC6" w:rsidRPr="0096030F" w:rsidRDefault="006C0EC6" w:rsidP="006C0E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Number of studies published </w:t>
      </w:r>
      <w:r w:rsidR="00D00B19" w:rsidRPr="0096030F">
        <w:rPr>
          <w:rFonts w:ascii="Calibri" w:hAnsi="Calibri" w:cs="Calibri"/>
        </w:rPr>
        <w:t xml:space="preserve">in or </w:t>
      </w:r>
      <w:r w:rsidRPr="0096030F">
        <w:rPr>
          <w:rFonts w:ascii="Calibri" w:hAnsi="Calibri" w:cs="Calibri"/>
        </w:rPr>
        <w:t>after 2020</w:t>
      </w:r>
    </w:p>
    <w:p w14:paraId="5E82ACEE" w14:textId="18B806EE" w:rsidR="007D34A4" w:rsidRPr="0096030F" w:rsidRDefault="007D34A4" w:rsidP="007D34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Number of practices per country</w:t>
      </w:r>
    </w:p>
    <w:p w14:paraId="0418C6BA" w14:textId="2EA55EEA" w:rsidR="004803DA" w:rsidRPr="0096030F" w:rsidRDefault="004803DA" w:rsidP="006C0E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Any other statistics </w:t>
      </w:r>
      <w:r w:rsidR="009D77F3" w:rsidRPr="0096030F">
        <w:rPr>
          <w:rFonts w:ascii="Calibri" w:hAnsi="Calibri" w:cs="Calibri"/>
        </w:rPr>
        <w:t>we</w:t>
      </w:r>
      <w:r w:rsidRPr="0096030F">
        <w:rPr>
          <w:rFonts w:ascii="Calibri" w:hAnsi="Calibri" w:cs="Calibri"/>
        </w:rPr>
        <w:t xml:space="preserve"> feel inspired about (does one country cluster all data?)</w:t>
      </w:r>
    </w:p>
    <w:p w14:paraId="4CCCC2EB" w14:textId="77777777" w:rsidR="006C0EC6" w:rsidRPr="0096030F" w:rsidRDefault="006C0EC6" w:rsidP="002E3F8A">
      <w:pPr>
        <w:rPr>
          <w:rFonts w:ascii="Calibri" w:hAnsi="Calibri" w:cs="Calibri"/>
        </w:rPr>
      </w:pPr>
    </w:p>
    <w:p w14:paraId="55FAF22C" w14:textId="4AC960D0" w:rsidR="006C0EC6" w:rsidRPr="0096030F" w:rsidRDefault="006C0EC6" w:rsidP="002E3F8A">
      <w:pPr>
        <w:rPr>
          <w:rFonts w:ascii="Calibri" w:hAnsi="Calibri" w:cs="Calibri"/>
          <w:i/>
          <w:iCs/>
        </w:rPr>
      </w:pPr>
      <w:commentRangeStart w:id="12"/>
      <w:r w:rsidRPr="0096030F">
        <w:rPr>
          <w:rFonts w:ascii="Calibri" w:hAnsi="Calibri" w:cs="Calibri"/>
          <w:i/>
          <w:iCs/>
        </w:rPr>
        <w:t>Content</w:t>
      </w:r>
      <w:commentRangeEnd w:id="12"/>
      <w:r w:rsidR="006D7AB2" w:rsidRPr="0096030F">
        <w:rPr>
          <w:rStyle w:val="CommentReference"/>
          <w:rFonts w:ascii="Calibri" w:hAnsi="Calibri" w:cs="Calibri"/>
          <w:sz w:val="24"/>
          <w:szCs w:val="24"/>
        </w:rPr>
        <w:commentReference w:id="12"/>
      </w:r>
    </w:p>
    <w:p w14:paraId="35463FD6" w14:textId="77777777" w:rsidR="007D34A4" w:rsidRPr="0096030F" w:rsidRDefault="002E3F8A" w:rsidP="007D34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Number of ailments treated</w:t>
      </w:r>
      <w:r w:rsidR="006C0EC6" w:rsidRPr="0096030F">
        <w:rPr>
          <w:rFonts w:ascii="Calibri" w:hAnsi="Calibri" w:cs="Calibri"/>
        </w:rPr>
        <w:t xml:space="preserve"> </w:t>
      </w:r>
    </w:p>
    <w:p w14:paraId="4E5A1775" w14:textId="0B03CB3C" w:rsidR="002E3F8A" w:rsidRDefault="007D34A4" w:rsidP="007D34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Most common ailments treated (rank top 10 from ‘WHO Category’)</w:t>
      </w:r>
    </w:p>
    <w:p w14:paraId="6CDA5EDD" w14:textId="3DFF2F5A" w:rsidR="0096030F" w:rsidRPr="0096030F" w:rsidRDefault="0096030F" w:rsidP="007D34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Number of unknown ailments</w:t>
      </w:r>
    </w:p>
    <w:p w14:paraId="6A6F92CB" w14:textId="77777777" w:rsidR="007D34A4" w:rsidRPr="0096030F" w:rsidRDefault="002E3F8A" w:rsidP="002E3F8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Number of species used</w:t>
      </w:r>
      <w:r w:rsidR="00D00B19" w:rsidRPr="0096030F">
        <w:rPr>
          <w:rFonts w:ascii="Calibri" w:hAnsi="Calibri" w:cs="Calibri"/>
        </w:rPr>
        <w:t xml:space="preserve"> </w:t>
      </w:r>
    </w:p>
    <w:p w14:paraId="36BC0FBB" w14:textId="76040290" w:rsidR="002E3F8A" w:rsidRPr="0096030F" w:rsidRDefault="007D34A4" w:rsidP="002E3F8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T</w:t>
      </w:r>
      <w:r w:rsidR="00D00B19" w:rsidRPr="0096030F">
        <w:rPr>
          <w:rFonts w:ascii="Calibri" w:hAnsi="Calibri" w:cs="Calibri"/>
        </w:rPr>
        <w:t xml:space="preserve">op </w:t>
      </w:r>
      <w:r w:rsidRPr="0096030F">
        <w:rPr>
          <w:rFonts w:ascii="Calibri" w:hAnsi="Calibri" w:cs="Calibri"/>
        </w:rPr>
        <w:t>10</w:t>
      </w:r>
      <w:r w:rsidR="00D00B19" w:rsidRPr="0096030F">
        <w:rPr>
          <w:rFonts w:ascii="Calibri" w:hAnsi="Calibri" w:cs="Calibri"/>
        </w:rPr>
        <w:t xml:space="preserve"> most commonly +</w:t>
      </w:r>
      <w:r w:rsidRPr="0096030F">
        <w:rPr>
          <w:rFonts w:ascii="Calibri" w:hAnsi="Calibri" w:cs="Calibri"/>
        </w:rPr>
        <w:t xml:space="preserve"> top 10</w:t>
      </w:r>
      <w:r w:rsidR="00D00B19" w:rsidRPr="0096030F">
        <w:rPr>
          <w:rFonts w:ascii="Calibri" w:hAnsi="Calibri" w:cs="Calibri"/>
        </w:rPr>
        <w:t xml:space="preserve"> least commonly used species</w:t>
      </w:r>
    </w:p>
    <w:p w14:paraId="5BD1585A" w14:textId="492673E8" w:rsidR="002E3F8A" w:rsidRPr="0096030F" w:rsidRDefault="002E3F8A" w:rsidP="002E3F8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Number of body parts used</w:t>
      </w:r>
      <w:r w:rsidR="007D34A4" w:rsidRPr="0096030F">
        <w:rPr>
          <w:rFonts w:ascii="Calibri" w:hAnsi="Calibri" w:cs="Calibri"/>
        </w:rPr>
        <w:t xml:space="preserve"> &amp; rank most to least commonly used</w:t>
      </w:r>
    </w:p>
    <w:p w14:paraId="1620525F" w14:textId="5B1F9276" w:rsidR="00D00B19" w:rsidRPr="0096030F" w:rsidRDefault="00D00B19" w:rsidP="006C0EC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Number of ‘unknown’ diseases treated (NA in WHO Category)</w:t>
      </w:r>
    </w:p>
    <w:p w14:paraId="175BEDF2" w14:textId="717A6AC4" w:rsidR="002E3F8A" w:rsidRPr="0096030F" w:rsidRDefault="002E3F8A" w:rsidP="002E3F8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Number of distinct practices</w:t>
      </w:r>
    </w:p>
    <w:p w14:paraId="484862EA" w14:textId="70E448C8" w:rsidR="002E3F8A" w:rsidRPr="0096030F" w:rsidRDefault="002E3F8A" w:rsidP="002E3F8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commentRangeStart w:id="13"/>
      <w:commentRangeStart w:id="14"/>
      <w:r w:rsidRPr="0096030F">
        <w:rPr>
          <w:rFonts w:ascii="Calibri" w:hAnsi="Calibri" w:cs="Calibri"/>
          <w:b/>
          <w:bCs/>
        </w:rPr>
        <w:t>Number of similar/identical</w:t>
      </w:r>
      <w:r w:rsidR="007D34A4" w:rsidRPr="0096030F">
        <w:rPr>
          <w:rFonts w:ascii="Calibri" w:hAnsi="Calibri" w:cs="Calibri"/>
          <w:b/>
          <w:bCs/>
        </w:rPr>
        <w:t xml:space="preserve"> </w:t>
      </w:r>
      <w:r w:rsidRPr="0096030F">
        <w:rPr>
          <w:rFonts w:ascii="Calibri" w:hAnsi="Calibri" w:cs="Calibri"/>
          <w:b/>
          <w:bCs/>
        </w:rPr>
        <w:t>practices</w:t>
      </w:r>
      <w:r w:rsidR="006C0EC6" w:rsidRPr="0096030F">
        <w:rPr>
          <w:rFonts w:ascii="Calibri" w:hAnsi="Calibri" w:cs="Calibri"/>
          <w:b/>
          <w:bCs/>
        </w:rPr>
        <w:t xml:space="preserve"> across </w:t>
      </w:r>
      <w:r w:rsidR="007D34A4" w:rsidRPr="0096030F">
        <w:rPr>
          <w:rFonts w:ascii="Calibri" w:hAnsi="Calibri" w:cs="Calibri"/>
          <w:b/>
          <w:bCs/>
        </w:rPr>
        <w:t>studies</w:t>
      </w:r>
      <w:r w:rsidRPr="0096030F">
        <w:rPr>
          <w:rFonts w:ascii="Calibri" w:hAnsi="Calibri" w:cs="Calibri"/>
          <w:b/>
          <w:bCs/>
        </w:rPr>
        <w:t xml:space="preserve"> + their frequency</w:t>
      </w:r>
      <w:r w:rsidR="006C0EC6" w:rsidRPr="0096030F">
        <w:rPr>
          <w:rFonts w:ascii="Calibri" w:hAnsi="Calibri" w:cs="Calibri"/>
          <w:b/>
          <w:bCs/>
        </w:rPr>
        <w:t xml:space="preserve"> + their geographic distribution. MAKE GRAPH OR TABLE that shows the animal, the organ, the treatment, and the ailment and the country/region for each practice that is </w:t>
      </w:r>
      <w:r w:rsidR="007D34A4" w:rsidRPr="0096030F">
        <w:rPr>
          <w:rFonts w:ascii="Calibri" w:hAnsi="Calibri" w:cs="Calibri"/>
          <w:b/>
          <w:bCs/>
        </w:rPr>
        <w:t>found in multiple studies</w:t>
      </w:r>
      <w:r w:rsidR="006C0EC6" w:rsidRPr="0096030F">
        <w:rPr>
          <w:rFonts w:ascii="Calibri" w:hAnsi="Calibri" w:cs="Calibri"/>
          <w:b/>
          <w:bCs/>
        </w:rPr>
        <w:t>.</w:t>
      </w:r>
      <w:commentRangeEnd w:id="13"/>
      <w:r w:rsidR="00B90D0C" w:rsidRPr="0096030F">
        <w:rPr>
          <w:rStyle w:val="CommentReference"/>
          <w:rFonts w:ascii="Calibri" w:hAnsi="Calibri" w:cs="Calibri"/>
          <w:b/>
          <w:bCs/>
          <w:sz w:val="24"/>
          <w:szCs w:val="24"/>
        </w:rPr>
        <w:commentReference w:id="13"/>
      </w:r>
      <w:commentRangeEnd w:id="14"/>
      <w:r w:rsidR="00D75313" w:rsidRPr="0096030F">
        <w:rPr>
          <w:rStyle w:val="CommentReference"/>
          <w:rFonts w:ascii="Calibri" w:hAnsi="Calibri" w:cs="Calibri"/>
          <w:b/>
          <w:bCs/>
          <w:sz w:val="24"/>
          <w:szCs w:val="24"/>
        </w:rPr>
        <w:commentReference w:id="14"/>
      </w:r>
      <w:r w:rsidR="007D34A4" w:rsidRPr="0096030F">
        <w:rPr>
          <w:rFonts w:ascii="Calibri" w:hAnsi="Calibri" w:cs="Calibri"/>
          <w:b/>
          <w:bCs/>
        </w:rPr>
        <w:t xml:space="preserve">  Similar = same species (use phylogenetic category if nothing found with species) used for same disease category. Identical = same species, same organ category, same disease category, same treatment category.</w:t>
      </w:r>
    </w:p>
    <w:p w14:paraId="51454B8A" w14:textId="77777777" w:rsidR="000E6312" w:rsidRPr="0096030F" w:rsidRDefault="000E6312" w:rsidP="000E6312">
      <w:pPr>
        <w:rPr>
          <w:rFonts w:ascii="Calibri" w:hAnsi="Calibri" w:cs="Calibri"/>
        </w:rPr>
      </w:pPr>
    </w:p>
    <w:p w14:paraId="11546FA7" w14:textId="77777777" w:rsidR="000E6312" w:rsidRPr="0096030F" w:rsidRDefault="000E6312" w:rsidP="000E6312">
      <w:pPr>
        <w:rPr>
          <w:rFonts w:ascii="Calibri" w:hAnsi="Calibri" w:cs="Calibri"/>
        </w:rPr>
      </w:pPr>
    </w:p>
    <w:p w14:paraId="5250C53E" w14:textId="34FB2B19" w:rsidR="000E6312" w:rsidRPr="0096030F" w:rsidRDefault="000E6312" w:rsidP="000E6312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>Other ideas?</w:t>
      </w:r>
    </w:p>
    <w:p w14:paraId="725A903A" w14:textId="77777777" w:rsidR="002E3F8A" w:rsidRPr="0096030F" w:rsidRDefault="002E3F8A" w:rsidP="006C0EC6">
      <w:pPr>
        <w:rPr>
          <w:rFonts w:ascii="Calibri" w:hAnsi="Calibri" w:cs="Calibri"/>
        </w:rPr>
      </w:pPr>
    </w:p>
    <w:p w14:paraId="5526650B" w14:textId="1B44D9F6" w:rsidR="006C0EC6" w:rsidRPr="0096030F" w:rsidRDefault="006C0EC6" w:rsidP="006C0EC6">
      <w:pPr>
        <w:rPr>
          <w:rFonts w:ascii="Calibri" w:hAnsi="Calibri" w:cs="Calibri"/>
          <w:b/>
          <w:bCs/>
        </w:rPr>
      </w:pPr>
      <w:r w:rsidRPr="0096030F">
        <w:rPr>
          <w:rFonts w:ascii="Calibri" w:hAnsi="Calibri" w:cs="Calibri"/>
          <w:b/>
          <w:bCs/>
        </w:rPr>
        <w:t>Theme B: ‘</w:t>
      </w:r>
      <w:r w:rsidR="004E6BB5" w:rsidRPr="0096030F">
        <w:rPr>
          <w:rFonts w:ascii="Calibri" w:hAnsi="Calibri" w:cs="Calibri"/>
          <w:b/>
          <w:bCs/>
        </w:rPr>
        <w:t>b</w:t>
      </w:r>
      <w:r w:rsidRPr="0096030F">
        <w:rPr>
          <w:rFonts w:ascii="Calibri" w:hAnsi="Calibri" w:cs="Calibri"/>
          <w:b/>
          <w:bCs/>
        </w:rPr>
        <w:t>iodiversity’</w:t>
      </w:r>
    </w:p>
    <w:p w14:paraId="2C59DDC9" w14:textId="77777777" w:rsidR="006C0EC6" w:rsidRPr="0096030F" w:rsidRDefault="006C0EC6" w:rsidP="006C0EC6">
      <w:pPr>
        <w:rPr>
          <w:rFonts w:ascii="Calibri" w:hAnsi="Calibri" w:cs="Calibri"/>
        </w:rPr>
      </w:pPr>
    </w:p>
    <w:p w14:paraId="5BDDB3F6" w14:textId="273104D4" w:rsidR="002D2086" w:rsidRPr="0096030F" w:rsidRDefault="002D2086" w:rsidP="002D208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Most frequently cited </w:t>
      </w:r>
      <w:r w:rsidR="007D34A4" w:rsidRPr="0096030F">
        <w:rPr>
          <w:rFonts w:ascii="Calibri" w:hAnsi="Calibri" w:cs="Calibri"/>
        </w:rPr>
        <w:t xml:space="preserve">phylogenetic </w:t>
      </w:r>
      <w:proofErr w:type="gramStart"/>
      <w:r w:rsidR="007D34A4" w:rsidRPr="0096030F">
        <w:rPr>
          <w:rFonts w:ascii="Calibri" w:hAnsi="Calibri" w:cs="Calibri"/>
        </w:rPr>
        <w:t>category?</w:t>
      </w:r>
      <w:proofErr w:type="gramEnd"/>
      <w:r w:rsidR="007D34A4" w:rsidRPr="0096030F">
        <w:rPr>
          <w:rFonts w:ascii="Calibri" w:hAnsi="Calibri" w:cs="Calibri"/>
        </w:rPr>
        <w:t xml:space="preserve"> Top 5 species within each phylogenetic category</w:t>
      </w:r>
    </w:p>
    <w:p w14:paraId="68852444" w14:textId="431EE881" w:rsidR="006C0EC6" w:rsidRPr="0096030F" w:rsidRDefault="006C0EC6" w:rsidP="006C0EC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Number of endangered species (IUCN: </w:t>
      </w:r>
      <w:r w:rsidRPr="0096030F">
        <w:rPr>
          <w:rFonts w:ascii="Calibri" w:hAnsi="Calibri" w:cs="Calibri"/>
          <w:b/>
          <w:bCs/>
        </w:rPr>
        <w:t>VU, CR, EN, DD)</w:t>
      </w:r>
      <w:r w:rsidRPr="0096030F">
        <w:rPr>
          <w:rFonts w:ascii="Calibri" w:hAnsi="Calibri" w:cs="Calibri"/>
        </w:rPr>
        <w:t xml:space="preserve"> – significantly more or less than non-endangered (LC</w:t>
      </w:r>
      <w:r w:rsidR="00227B07" w:rsidRPr="0096030F">
        <w:rPr>
          <w:rFonts w:ascii="Calibri" w:hAnsi="Calibri" w:cs="Calibri"/>
        </w:rPr>
        <w:t>, DOM</w:t>
      </w:r>
      <w:r w:rsidRPr="0096030F">
        <w:rPr>
          <w:rFonts w:ascii="Calibri" w:hAnsi="Calibri" w:cs="Calibri"/>
        </w:rPr>
        <w:t>) species?</w:t>
      </w:r>
      <w:r w:rsidR="000E6312" w:rsidRPr="0096030F">
        <w:rPr>
          <w:rFonts w:ascii="Calibri" w:hAnsi="Calibri" w:cs="Calibri"/>
        </w:rPr>
        <w:t xml:space="preserve"> </w:t>
      </w:r>
      <w:r w:rsidR="007D34A4" w:rsidRPr="0096030F">
        <w:rPr>
          <w:rFonts w:ascii="Calibri" w:hAnsi="Calibri" w:cs="Calibri"/>
        </w:rPr>
        <w:t xml:space="preserve">Top 10 </w:t>
      </w:r>
      <w:r w:rsidR="00BD5604" w:rsidRPr="0096030F">
        <w:rPr>
          <w:rFonts w:ascii="Calibri" w:hAnsi="Calibri" w:cs="Calibri"/>
        </w:rPr>
        <w:t>m</w:t>
      </w:r>
      <w:r w:rsidR="00904536" w:rsidRPr="0096030F">
        <w:rPr>
          <w:rFonts w:ascii="Calibri" w:hAnsi="Calibri" w:cs="Calibri"/>
        </w:rPr>
        <w:t xml:space="preserve">ost </w:t>
      </w:r>
      <w:r w:rsidR="00227B07" w:rsidRPr="0096030F">
        <w:rPr>
          <w:rFonts w:ascii="Calibri" w:hAnsi="Calibri" w:cs="Calibri"/>
        </w:rPr>
        <w:t>frequent</w:t>
      </w:r>
      <w:r w:rsidR="002D2086" w:rsidRPr="0096030F">
        <w:rPr>
          <w:rFonts w:ascii="Calibri" w:hAnsi="Calibri" w:cs="Calibri"/>
        </w:rPr>
        <w:t xml:space="preserve"> endangered species? </w:t>
      </w:r>
      <w:r w:rsidR="000E6312" w:rsidRPr="0096030F">
        <w:rPr>
          <w:rFonts w:ascii="Calibri" w:hAnsi="Calibri" w:cs="Calibri"/>
        </w:rPr>
        <w:t>MAKE GRAPH</w:t>
      </w:r>
      <w:r w:rsidR="002D2086" w:rsidRPr="0096030F">
        <w:rPr>
          <w:rFonts w:ascii="Calibri" w:hAnsi="Calibri" w:cs="Calibri"/>
        </w:rPr>
        <w:t>/TABLE</w:t>
      </w:r>
      <w:r w:rsidR="00227B07" w:rsidRPr="0096030F">
        <w:rPr>
          <w:rFonts w:ascii="Calibri" w:hAnsi="Calibri" w:cs="Calibri"/>
        </w:rPr>
        <w:t xml:space="preserve"> </w:t>
      </w:r>
    </w:p>
    <w:p w14:paraId="2EDE0CEA" w14:textId="5883AB37" w:rsidR="006C0EC6" w:rsidRPr="0096030F" w:rsidRDefault="00904536" w:rsidP="006C0EC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Among</w:t>
      </w:r>
      <w:r w:rsidR="006C0EC6" w:rsidRPr="0096030F">
        <w:rPr>
          <w:rFonts w:ascii="Calibri" w:hAnsi="Calibri" w:cs="Calibri"/>
        </w:rPr>
        <w:t xml:space="preserve"> endangered + among non-endangered species, are there significantly more practices that require a live (dung, faeces, feathers, secretions) or dead (bones, flesh, blood, internal organs…) animal?</w:t>
      </w:r>
      <w:r w:rsidR="000E6312" w:rsidRPr="0096030F">
        <w:rPr>
          <w:rFonts w:ascii="Calibri" w:hAnsi="Calibri" w:cs="Calibri"/>
        </w:rPr>
        <w:t xml:space="preserve"> MAKE GRAPH</w:t>
      </w:r>
      <w:r w:rsidR="00BD5604" w:rsidRPr="0096030F">
        <w:rPr>
          <w:rFonts w:ascii="Calibri" w:hAnsi="Calibri" w:cs="Calibri"/>
        </w:rPr>
        <w:t>, test significance using GLMs</w:t>
      </w:r>
    </w:p>
    <w:p w14:paraId="36D60091" w14:textId="27F6741D" w:rsidR="002D2086" w:rsidRPr="0096030F" w:rsidRDefault="006C0EC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commentRangeStart w:id="15"/>
      <w:commentRangeStart w:id="16"/>
      <w:r w:rsidRPr="0096030F">
        <w:rPr>
          <w:rFonts w:ascii="Calibri" w:hAnsi="Calibri" w:cs="Calibri"/>
        </w:rPr>
        <w:t xml:space="preserve">Top 10 practices </w:t>
      </w:r>
      <w:commentRangeEnd w:id="15"/>
      <w:r w:rsidR="006D7AB2" w:rsidRPr="0096030F">
        <w:rPr>
          <w:rStyle w:val="CommentReference"/>
          <w:rFonts w:ascii="Calibri" w:hAnsi="Calibri" w:cs="Calibri"/>
          <w:sz w:val="24"/>
          <w:szCs w:val="24"/>
        </w:rPr>
        <w:commentReference w:id="15"/>
      </w:r>
      <w:commentRangeEnd w:id="16"/>
      <w:r w:rsidR="00D75313" w:rsidRPr="0096030F">
        <w:rPr>
          <w:rStyle w:val="CommentReference"/>
          <w:rFonts w:ascii="Calibri" w:hAnsi="Calibri" w:cs="Calibri"/>
          <w:sz w:val="24"/>
          <w:szCs w:val="24"/>
        </w:rPr>
        <w:commentReference w:id="16"/>
      </w:r>
      <w:r w:rsidRPr="0096030F">
        <w:rPr>
          <w:rFonts w:ascii="Calibri" w:hAnsi="Calibri" w:cs="Calibri"/>
        </w:rPr>
        <w:t xml:space="preserve">that are most harmful to endangered species + their frequency &amp; geographic location. </w:t>
      </w:r>
      <w:r w:rsidR="00BD5604" w:rsidRPr="0096030F">
        <w:rPr>
          <w:rFonts w:ascii="Calibri" w:hAnsi="Calibri" w:cs="Calibri"/>
        </w:rPr>
        <w:t>Make a graph with frequency of use on the y-axis and level of endangerment on the x-axis.</w:t>
      </w:r>
    </w:p>
    <w:p w14:paraId="1F2171EF" w14:textId="77777777" w:rsidR="00BD5604" w:rsidRPr="0096030F" w:rsidRDefault="00BD5604" w:rsidP="00BD5604">
      <w:pPr>
        <w:pStyle w:val="ListParagraph"/>
        <w:rPr>
          <w:rFonts w:ascii="Calibri" w:hAnsi="Calibri" w:cs="Calibri"/>
        </w:rPr>
      </w:pPr>
    </w:p>
    <w:p w14:paraId="2E85A5EC" w14:textId="6F6081C5" w:rsidR="002D2086" w:rsidRPr="0096030F" w:rsidRDefault="002D2086" w:rsidP="002D2086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>Other ideas?</w:t>
      </w:r>
    </w:p>
    <w:p w14:paraId="488239D1" w14:textId="77777777" w:rsidR="002D2086" w:rsidRPr="0096030F" w:rsidRDefault="002D2086" w:rsidP="002D2086">
      <w:pPr>
        <w:rPr>
          <w:rFonts w:ascii="Calibri" w:hAnsi="Calibri" w:cs="Calibri"/>
        </w:rPr>
      </w:pPr>
    </w:p>
    <w:p w14:paraId="1F6D6D96" w14:textId="6790EB94" w:rsidR="002D2086" w:rsidRPr="0096030F" w:rsidRDefault="002D2086" w:rsidP="002D2086">
      <w:pPr>
        <w:rPr>
          <w:ins w:id="17" w:author="Katharina Kreppel" w:date="2023-07-12T15:15:00Z"/>
          <w:rFonts w:ascii="Calibri" w:hAnsi="Calibri" w:cs="Calibri"/>
          <w:b/>
          <w:bCs/>
        </w:rPr>
      </w:pPr>
      <w:r w:rsidRPr="0096030F">
        <w:rPr>
          <w:rFonts w:ascii="Calibri" w:hAnsi="Calibri" w:cs="Calibri"/>
          <w:b/>
          <w:bCs/>
        </w:rPr>
        <w:t>Theme C: ‘risk of zoonotic pathogen transmission’</w:t>
      </w:r>
      <w:ins w:id="18" w:author="Katharina Kreppel" w:date="2023-07-12T15:15:00Z">
        <w:r w:rsidR="00C032F7" w:rsidRPr="0096030F">
          <w:rPr>
            <w:rFonts w:ascii="Calibri" w:hAnsi="Calibri" w:cs="Calibri"/>
            <w:b/>
            <w:bCs/>
          </w:rPr>
          <w:t xml:space="preserve"> </w:t>
        </w:r>
      </w:ins>
    </w:p>
    <w:p w14:paraId="12752BEB" w14:textId="77777777" w:rsidR="00C032F7" w:rsidRPr="0096030F" w:rsidRDefault="00C032F7" w:rsidP="002D2086">
      <w:pPr>
        <w:rPr>
          <w:ins w:id="19" w:author="Katharina Kreppel" w:date="2023-07-12T15:21:00Z"/>
          <w:rFonts w:ascii="Calibri" w:hAnsi="Calibri" w:cs="Calibri"/>
          <w:rPrChange w:id="20" w:author="Katharina Kreppel" w:date="2023-07-12T15:58:00Z">
            <w:rPr>
              <w:ins w:id="21" w:author="Katharina Kreppel" w:date="2023-07-12T15:21:00Z"/>
              <w:b/>
              <w:bCs/>
            </w:rPr>
          </w:rPrChange>
        </w:rPr>
      </w:pPr>
      <w:ins w:id="22" w:author="Katharina Kreppel" w:date="2023-07-12T15:20:00Z">
        <w:r w:rsidRPr="0096030F">
          <w:rPr>
            <w:rFonts w:ascii="Calibri" w:hAnsi="Calibri" w:cs="Calibri"/>
            <w:rPrChange w:id="23" w:author="Katharina Kreppel" w:date="2023-07-12T15:58:00Z">
              <w:rPr>
                <w:b/>
                <w:bCs/>
              </w:rPr>
            </w:rPrChange>
          </w:rPr>
          <w:t xml:space="preserve">I like the way </w:t>
        </w:r>
      </w:ins>
      <w:ins w:id="24" w:author="Katharina Kreppel" w:date="2023-07-12T15:21:00Z">
        <w:r w:rsidRPr="0096030F">
          <w:rPr>
            <w:rFonts w:ascii="Calibri" w:hAnsi="Calibri" w:cs="Calibri"/>
            <w:rPrChange w:id="25" w:author="Katharina Kreppel" w:date="2023-07-12T15:58:00Z">
              <w:rPr>
                <w:b/>
                <w:bCs/>
              </w:rPr>
            </w:rPrChange>
          </w:rPr>
          <w:t>of thinking, but here a few concerns:</w:t>
        </w:r>
      </w:ins>
    </w:p>
    <w:p w14:paraId="6AB580C7" w14:textId="3C543F65" w:rsidR="00C032F7" w:rsidRPr="0096030F" w:rsidRDefault="00C032F7" w:rsidP="00C032F7">
      <w:pPr>
        <w:rPr>
          <w:ins w:id="26" w:author="Katharina Kreppel" w:date="2023-07-12T15:36:00Z"/>
          <w:rFonts w:ascii="Calibri" w:hAnsi="Calibri" w:cs="Calibri"/>
          <w:rPrChange w:id="27" w:author="Katharina Kreppel" w:date="2023-07-12T15:58:00Z">
            <w:rPr>
              <w:ins w:id="28" w:author="Katharina Kreppel" w:date="2023-07-12T15:36:00Z"/>
              <w:b/>
              <w:bCs/>
            </w:rPr>
          </w:rPrChange>
        </w:rPr>
      </w:pPr>
      <w:ins w:id="29" w:author="Katharina Kreppel" w:date="2023-07-12T15:19:00Z">
        <w:r w:rsidRPr="0096030F">
          <w:rPr>
            <w:rFonts w:ascii="Calibri" w:hAnsi="Calibri" w:cs="Calibri"/>
            <w:rPrChange w:id="30" w:author="Katharina Kreppel" w:date="2023-07-12T15:58:00Z">
              <w:rPr>
                <w:b/>
                <w:bCs/>
              </w:rPr>
            </w:rPrChange>
          </w:rPr>
          <w:t xml:space="preserve">Not so sure about scoring the number of known zoonotic pathogens </w:t>
        </w:r>
      </w:ins>
      <w:ins w:id="31" w:author="Katharina Kreppel" w:date="2023-07-12T15:20:00Z">
        <w:r w:rsidRPr="0096030F">
          <w:rPr>
            <w:rFonts w:ascii="Calibri" w:hAnsi="Calibri" w:cs="Calibri"/>
            <w:rPrChange w:id="32" w:author="Katharina Kreppel" w:date="2023-07-12T15:58:00Z">
              <w:rPr>
                <w:b/>
                <w:bCs/>
              </w:rPr>
            </w:rPrChange>
          </w:rPr>
          <w:t>–</w:t>
        </w:r>
      </w:ins>
      <w:ins w:id="33" w:author="Katharina Kreppel" w:date="2023-07-12T15:19:00Z">
        <w:r w:rsidRPr="0096030F">
          <w:rPr>
            <w:rFonts w:ascii="Calibri" w:hAnsi="Calibri" w:cs="Calibri"/>
            <w:rPrChange w:id="34" w:author="Katharina Kreppel" w:date="2023-07-12T15:58:00Z">
              <w:rPr>
                <w:b/>
                <w:bCs/>
              </w:rPr>
            </w:rPrChange>
          </w:rPr>
          <w:t xml:space="preserve"> </w:t>
        </w:r>
      </w:ins>
      <w:ins w:id="35" w:author="Katharina Kreppel" w:date="2023-07-12T15:20:00Z">
        <w:r w:rsidRPr="0096030F">
          <w:rPr>
            <w:rFonts w:ascii="Calibri" w:hAnsi="Calibri" w:cs="Calibri"/>
            <w:rPrChange w:id="36" w:author="Katharina Kreppel" w:date="2023-07-12T15:58:00Z">
              <w:rPr>
                <w:b/>
                <w:bCs/>
              </w:rPr>
            </w:rPrChange>
          </w:rPr>
          <w:t>what about pathogen X?</w:t>
        </w:r>
      </w:ins>
      <w:ins w:id="37" w:author="Katharina Kreppel" w:date="2023-07-12T15:21:00Z">
        <w:r w:rsidRPr="0096030F">
          <w:rPr>
            <w:rFonts w:ascii="Calibri" w:hAnsi="Calibri" w:cs="Calibri"/>
            <w:rPrChange w:id="38" w:author="Katharina Kreppel" w:date="2023-07-12T15:58:00Z">
              <w:rPr>
                <w:b/>
                <w:bCs/>
              </w:rPr>
            </w:rPrChange>
          </w:rPr>
          <w:t xml:space="preserve"> </w:t>
        </w:r>
      </w:ins>
      <w:ins w:id="39" w:author="Katharina Kreppel" w:date="2023-07-12T15:28:00Z">
        <w:r w:rsidR="0038099E" w:rsidRPr="0096030F">
          <w:rPr>
            <w:rFonts w:ascii="Calibri" w:hAnsi="Calibri" w:cs="Calibri"/>
            <w:rPrChange w:id="40" w:author="Katharina Kreppel" w:date="2023-07-12T15:58:00Z">
              <w:rPr>
                <w:b/>
                <w:bCs/>
              </w:rPr>
            </w:rPrChange>
          </w:rPr>
          <w:t>B</w:t>
        </w:r>
      </w:ins>
      <w:ins w:id="41" w:author="Katharina Kreppel" w:date="2023-07-12T15:21:00Z">
        <w:r w:rsidRPr="0096030F">
          <w:rPr>
            <w:rFonts w:ascii="Calibri" w:hAnsi="Calibri" w:cs="Calibri"/>
            <w:rPrChange w:id="42" w:author="Katharina Kreppel" w:date="2023-07-12T15:58:00Z">
              <w:rPr>
                <w:b/>
                <w:bCs/>
              </w:rPr>
            </w:rPrChange>
          </w:rPr>
          <w:t xml:space="preserve">etter to assume </w:t>
        </w:r>
      </w:ins>
      <w:ins w:id="43" w:author="Katharina Kreppel" w:date="2023-07-12T15:22:00Z">
        <w:r w:rsidRPr="0096030F">
          <w:rPr>
            <w:rFonts w:ascii="Calibri" w:hAnsi="Calibri" w:cs="Calibri"/>
            <w:rPrChange w:id="44" w:author="Katharina Kreppel" w:date="2023-07-12T15:58:00Z">
              <w:rPr>
                <w:b/>
                <w:bCs/>
              </w:rPr>
            </w:rPrChange>
          </w:rPr>
          <w:t xml:space="preserve">potential </w:t>
        </w:r>
      </w:ins>
      <w:ins w:id="45" w:author="Katharina Kreppel" w:date="2023-07-12T15:21:00Z">
        <w:r w:rsidRPr="0096030F">
          <w:rPr>
            <w:rFonts w:ascii="Calibri" w:hAnsi="Calibri" w:cs="Calibri"/>
            <w:rPrChange w:id="46" w:author="Katharina Kreppel" w:date="2023-07-12T15:58:00Z">
              <w:rPr>
                <w:b/>
                <w:bCs/>
              </w:rPr>
            </w:rPrChange>
          </w:rPr>
          <w:t>zoonotic pathogens are present</w:t>
        </w:r>
      </w:ins>
      <w:ins w:id="47" w:author="Katharina Kreppel" w:date="2023-07-12T15:23:00Z">
        <w:r w:rsidRPr="0096030F">
          <w:rPr>
            <w:rFonts w:ascii="Calibri" w:hAnsi="Calibri" w:cs="Calibri"/>
            <w:rPrChange w:id="48" w:author="Katharina Kreppel" w:date="2023-07-12T15:58:00Z">
              <w:rPr>
                <w:b/>
                <w:bCs/>
              </w:rPr>
            </w:rPrChange>
          </w:rPr>
          <w:t xml:space="preserve">. The known presence of vectors and the social </w:t>
        </w:r>
      </w:ins>
      <w:ins w:id="49" w:author="Katharina Kreppel" w:date="2023-07-12T15:24:00Z">
        <w:r w:rsidRPr="0096030F">
          <w:rPr>
            <w:rFonts w:ascii="Calibri" w:hAnsi="Calibri" w:cs="Calibri"/>
            <w:rPrChange w:id="50" w:author="Katharina Kreppel" w:date="2023-07-12T15:58:00Z">
              <w:rPr>
                <w:b/>
                <w:bCs/>
              </w:rPr>
            </w:rPrChange>
          </w:rPr>
          <w:t xml:space="preserve">behaviour of the animal (living in groups or solitary). </w:t>
        </w:r>
      </w:ins>
      <w:ins w:id="51" w:author="Katharina Kreppel" w:date="2023-07-12T15:28:00Z">
        <w:r w:rsidR="0038099E" w:rsidRPr="0096030F">
          <w:rPr>
            <w:rFonts w:ascii="Calibri" w:hAnsi="Calibri" w:cs="Calibri"/>
            <w:rPrChange w:id="52" w:author="Katharina Kreppel" w:date="2023-07-12T15:58:00Z">
              <w:rPr>
                <w:b/>
                <w:bCs/>
              </w:rPr>
            </w:rPrChange>
          </w:rPr>
          <w:t xml:space="preserve">The characteristic of being lethal </w:t>
        </w:r>
      </w:ins>
      <w:ins w:id="53" w:author="Katharina Kreppel" w:date="2023-07-12T15:24:00Z">
        <w:r w:rsidRPr="0096030F">
          <w:rPr>
            <w:rFonts w:ascii="Calibri" w:hAnsi="Calibri" w:cs="Calibri"/>
            <w:rPrChange w:id="54" w:author="Katharina Kreppel" w:date="2023-07-12T15:58:00Z">
              <w:rPr>
                <w:b/>
                <w:bCs/>
              </w:rPr>
            </w:rPrChange>
          </w:rPr>
          <w:t xml:space="preserve">does not affect the transmission risk. </w:t>
        </w:r>
      </w:ins>
      <w:ins w:id="55" w:author="Katharina Kreppel" w:date="2023-07-12T15:32:00Z">
        <w:r w:rsidR="0038099E" w:rsidRPr="0096030F">
          <w:rPr>
            <w:rFonts w:ascii="Calibri" w:hAnsi="Calibri" w:cs="Calibri"/>
            <w:rPrChange w:id="56" w:author="Katharina Kreppel" w:date="2023-07-12T15:58:00Z">
              <w:rPr>
                <w:b/>
                <w:bCs/>
              </w:rPr>
            </w:rPrChange>
          </w:rPr>
          <w:t>R0 is also a measure to consider</w:t>
        </w:r>
      </w:ins>
      <w:ins w:id="57" w:author="Katharina Kreppel" w:date="2023-07-12T15:33:00Z">
        <w:r w:rsidR="0038099E" w:rsidRPr="0096030F">
          <w:rPr>
            <w:rFonts w:ascii="Calibri" w:hAnsi="Calibri" w:cs="Calibri"/>
            <w:rPrChange w:id="58" w:author="Katharina Kreppel" w:date="2023-07-12T15:58:00Z">
              <w:rPr>
                <w:b/>
                <w:bCs/>
              </w:rPr>
            </w:rPrChange>
          </w:rPr>
          <w:t xml:space="preserve">. Human R0 cannot be used for </w:t>
        </w:r>
        <w:proofErr w:type="gramStart"/>
        <w:r w:rsidR="0038099E" w:rsidRPr="0096030F">
          <w:rPr>
            <w:rFonts w:ascii="Calibri" w:hAnsi="Calibri" w:cs="Calibri"/>
            <w:rPrChange w:id="59" w:author="Katharina Kreppel" w:date="2023-07-12T15:58:00Z">
              <w:rPr>
                <w:b/>
                <w:bCs/>
              </w:rPr>
            </w:rPrChange>
          </w:rPr>
          <w:t>animal to animal</w:t>
        </w:r>
        <w:proofErr w:type="gramEnd"/>
        <w:r w:rsidR="0038099E" w:rsidRPr="0096030F">
          <w:rPr>
            <w:rFonts w:ascii="Calibri" w:hAnsi="Calibri" w:cs="Calibri"/>
            <w:rPrChange w:id="60" w:author="Katharina Kreppel" w:date="2023-07-12T15:58:00Z">
              <w:rPr>
                <w:b/>
                <w:bCs/>
              </w:rPr>
            </w:rPrChange>
          </w:rPr>
          <w:t xml:space="preserve"> transmission</w:t>
        </w:r>
      </w:ins>
      <w:ins w:id="61" w:author="Katharina Kreppel" w:date="2023-07-12T15:34:00Z">
        <w:r w:rsidR="0038099E" w:rsidRPr="0096030F">
          <w:rPr>
            <w:rFonts w:ascii="Calibri" w:hAnsi="Calibri" w:cs="Calibri"/>
            <w:rPrChange w:id="62" w:author="Katharina Kreppel" w:date="2023-07-12T15:58:00Z">
              <w:rPr>
                <w:b/>
                <w:bCs/>
              </w:rPr>
            </w:rPrChange>
          </w:rPr>
          <w:t xml:space="preserve"> per se, but can give information.</w:t>
        </w:r>
      </w:ins>
    </w:p>
    <w:p w14:paraId="568C97F3" w14:textId="13176418" w:rsidR="0038099E" w:rsidRPr="0096030F" w:rsidRDefault="0008591C" w:rsidP="00C032F7">
      <w:pPr>
        <w:rPr>
          <w:ins w:id="63" w:author="Katharina Kreppel" w:date="2023-07-12T15:20:00Z"/>
          <w:rFonts w:ascii="Calibri" w:hAnsi="Calibri" w:cs="Calibri"/>
          <w:rPrChange w:id="64" w:author="Katharina Kreppel" w:date="2023-07-12T15:58:00Z">
            <w:rPr>
              <w:ins w:id="65" w:author="Katharina Kreppel" w:date="2023-07-12T15:20:00Z"/>
              <w:b/>
              <w:bCs/>
            </w:rPr>
          </w:rPrChange>
        </w:rPr>
      </w:pPr>
      <w:ins w:id="66" w:author="Katharina Kreppel" w:date="2023-07-12T15:36:00Z">
        <w:r w:rsidRPr="0096030F">
          <w:rPr>
            <w:rFonts w:ascii="Calibri" w:hAnsi="Calibri" w:cs="Calibri"/>
            <w:rPrChange w:id="67" w:author="Katharina Kreppel" w:date="2023-07-12T15:58:00Z">
              <w:rPr>
                <w:b/>
                <w:bCs/>
              </w:rPr>
            </w:rPrChange>
          </w:rPr>
          <w:t>I don’t understand your treatment scoring</w:t>
        </w:r>
      </w:ins>
      <w:ins w:id="68" w:author="Katharina Kreppel" w:date="2023-07-12T15:37:00Z">
        <w:r w:rsidRPr="0096030F">
          <w:rPr>
            <w:rFonts w:ascii="Calibri" w:hAnsi="Calibri" w:cs="Calibri"/>
            <w:rPrChange w:id="69" w:author="Katharina Kreppel" w:date="2023-07-12T15:58:00Z">
              <w:rPr>
                <w:b/>
                <w:bCs/>
              </w:rPr>
            </w:rPrChange>
          </w:rPr>
          <w:t xml:space="preserve">. I would give a score for combinations. I.e. </w:t>
        </w:r>
      </w:ins>
    </w:p>
    <w:p w14:paraId="33423073" w14:textId="56AA94D6" w:rsidR="00C032F7" w:rsidRPr="0096030F" w:rsidRDefault="0008591C" w:rsidP="002D2086">
      <w:pPr>
        <w:rPr>
          <w:ins w:id="70" w:author="Katharina Kreppel" w:date="2023-07-12T15:39:00Z"/>
          <w:rFonts w:ascii="Calibri" w:hAnsi="Calibri" w:cs="Calibri"/>
          <w:rPrChange w:id="71" w:author="Katharina Kreppel" w:date="2023-07-12T15:58:00Z">
            <w:rPr>
              <w:ins w:id="72" w:author="Katharina Kreppel" w:date="2023-07-12T15:39:00Z"/>
              <w:b/>
              <w:bCs/>
            </w:rPr>
          </w:rPrChange>
        </w:rPr>
      </w:pPr>
      <w:ins w:id="73" w:author="Katharina Kreppel" w:date="2023-07-12T15:39:00Z">
        <w:r w:rsidRPr="0096030F">
          <w:rPr>
            <w:rFonts w:ascii="Calibri" w:hAnsi="Calibri" w:cs="Calibri"/>
            <w:rPrChange w:id="74" w:author="Katharina Kreppel" w:date="2023-07-12T15:58:00Z">
              <w:rPr>
                <w:b/>
                <w:bCs/>
              </w:rPr>
            </w:rPrChange>
          </w:rPr>
          <w:t>Ingestion</w:t>
        </w:r>
      </w:ins>
      <w:ins w:id="75" w:author="Katharina Kreppel" w:date="2023-07-12T15:41:00Z">
        <w:r w:rsidRPr="0096030F">
          <w:rPr>
            <w:rFonts w:ascii="Calibri" w:hAnsi="Calibri" w:cs="Calibri"/>
            <w:rPrChange w:id="76" w:author="Katharina Kreppel" w:date="2023-07-12T15:58:00Z">
              <w:rPr>
                <w:b/>
                <w:bCs/>
              </w:rPr>
            </w:rPrChange>
          </w:rPr>
          <w:t>/inhalation</w:t>
        </w:r>
      </w:ins>
      <w:ins w:id="77" w:author="Katharina Kreppel" w:date="2023-07-12T15:39:00Z">
        <w:r w:rsidRPr="0096030F">
          <w:rPr>
            <w:rFonts w:ascii="Calibri" w:hAnsi="Calibri" w:cs="Calibri"/>
            <w:rPrChange w:id="78" w:author="Katharina Kreppel" w:date="2023-07-12T15:58:00Z">
              <w:rPr>
                <w:b/>
                <w:bCs/>
              </w:rPr>
            </w:rPrChange>
          </w:rPr>
          <w:t xml:space="preserve"> raw bodily fluids</w:t>
        </w:r>
      </w:ins>
      <w:ins w:id="79" w:author="Katharina Kreppel" w:date="2023-07-12T15:42:00Z">
        <w:r w:rsidRPr="0096030F">
          <w:rPr>
            <w:rFonts w:ascii="Calibri" w:hAnsi="Calibri" w:cs="Calibri"/>
            <w:rPrChange w:id="80" w:author="Katharina Kreppel" w:date="2023-07-12T15:58:00Z">
              <w:rPr>
                <w:b/>
                <w:bCs/>
              </w:rPr>
            </w:rPrChange>
          </w:rPr>
          <w:t>/matter</w:t>
        </w:r>
      </w:ins>
      <w:ins w:id="81" w:author="Katharina Kreppel" w:date="2023-07-12T15:39:00Z">
        <w:r w:rsidRPr="0096030F">
          <w:rPr>
            <w:rFonts w:ascii="Calibri" w:hAnsi="Calibri" w:cs="Calibri"/>
            <w:rPrChange w:id="82" w:author="Katharina Kreppel" w:date="2023-07-12T15:58:00Z">
              <w:rPr>
                <w:b/>
                <w:bCs/>
              </w:rPr>
            </w:rPrChange>
          </w:rPr>
          <w:t xml:space="preserve"> – ingestion</w:t>
        </w:r>
      </w:ins>
      <w:ins w:id="83" w:author="Katharina Kreppel" w:date="2023-07-12T15:41:00Z">
        <w:r w:rsidRPr="0096030F">
          <w:rPr>
            <w:rFonts w:ascii="Calibri" w:hAnsi="Calibri" w:cs="Calibri"/>
            <w:rPrChange w:id="84" w:author="Katharina Kreppel" w:date="2023-07-12T15:58:00Z">
              <w:rPr>
                <w:b/>
                <w:bCs/>
              </w:rPr>
            </w:rPrChange>
          </w:rPr>
          <w:t>/inhalation</w:t>
        </w:r>
      </w:ins>
      <w:ins w:id="85" w:author="Katharina Kreppel" w:date="2023-07-12T15:39:00Z">
        <w:r w:rsidRPr="0096030F">
          <w:rPr>
            <w:rFonts w:ascii="Calibri" w:hAnsi="Calibri" w:cs="Calibri"/>
            <w:rPrChange w:id="86" w:author="Katharina Kreppel" w:date="2023-07-12T15:58:00Z">
              <w:rPr>
                <w:b/>
                <w:bCs/>
              </w:rPr>
            </w:rPrChange>
          </w:rPr>
          <w:t xml:space="preserve"> heat treated bodily fluids</w:t>
        </w:r>
      </w:ins>
      <w:ins w:id="87" w:author="Katharina Kreppel" w:date="2023-07-12T15:42:00Z">
        <w:r w:rsidRPr="0096030F">
          <w:rPr>
            <w:rFonts w:ascii="Calibri" w:hAnsi="Calibri" w:cs="Calibri"/>
            <w:rPrChange w:id="88" w:author="Katharina Kreppel" w:date="2023-07-12T15:58:00Z">
              <w:rPr>
                <w:b/>
                <w:bCs/>
              </w:rPr>
            </w:rPrChange>
          </w:rPr>
          <w:t>/matter</w:t>
        </w:r>
      </w:ins>
      <w:ins w:id="89" w:author="Katharina Kreppel" w:date="2023-07-12T15:39:00Z">
        <w:r w:rsidRPr="0096030F">
          <w:rPr>
            <w:rFonts w:ascii="Calibri" w:hAnsi="Calibri" w:cs="Calibri"/>
            <w:rPrChange w:id="90" w:author="Katharina Kreppel" w:date="2023-07-12T15:58:00Z">
              <w:rPr>
                <w:b/>
                <w:bCs/>
              </w:rPr>
            </w:rPrChange>
          </w:rPr>
          <w:t xml:space="preserve"> </w:t>
        </w:r>
      </w:ins>
    </w:p>
    <w:p w14:paraId="281D848F" w14:textId="413AAF89" w:rsidR="0008591C" w:rsidRPr="0096030F" w:rsidRDefault="0008591C" w:rsidP="002D2086">
      <w:pPr>
        <w:rPr>
          <w:rFonts w:ascii="Calibri" w:hAnsi="Calibri" w:cs="Calibri"/>
          <w:rPrChange w:id="91" w:author="Katharina Kreppel" w:date="2023-07-12T15:58:00Z">
            <w:rPr>
              <w:b/>
              <w:bCs/>
            </w:rPr>
          </w:rPrChange>
        </w:rPr>
      </w:pPr>
      <w:ins w:id="92" w:author="Katharina Kreppel" w:date="2023-07-12T15:40:00Z">
        <w:r w:rsidRPr="0096030F">
          <w:rPr>
            <w:rFonts w:ascii="Calibri" w:hAnsi="Calibri" w:cs="Calibri"/>
            <w:rPrChange w:id="93" w:author="Katharina Kreppel" w:date="2023-07-12T15:58:00Z">
              <w:rPr>
                <w:b/>
                <w:bCs/>
              </w:rPr>
            </w:rPrChange>
          </w:rPr>
          <w:t>topical raw bodily fluids</w:t>
        </w:r>
      </w:ins>
      <w:ins w:id="94" w:author="Katharina Kreppel" w:date="2023-07-12T15:42:00Z">
        <w:r w:rsidRPr="0096030F">
          <w:rPr>
            <w:rFonts w:ascii="Calibri" w:hAnsi="Calibri" w:cs="Calibri"/>
            <w:rPrChange w:id="95" w:author="Katharina Kreppel" w:date="2023-07-12T15:58:00Z">
              <w:rPr>
                <w:b/>
                <w:bCs/>
              </w:rPr>
            </w:rPrChange>
          </w:rPr>
          <w:t>/ma</w:t>
        </w:r>
      </w:ins>
      <w:ins w:id="96" w:author="Katharina Kreppel" w:date="2023-07-12T15:43:00Z">
        <w:r w:rsidRPr="0096030F">
          <w:rPr>
            <w:rFonts w:ascii="Calibri" w:hAnsi="Calibri" w:cs="Calibri"/>
            <w:rPrChange w:id="97" w:author="Katharina Kreppel" w:date="2023-07-12T15:58:00Z">
              <w:rPr>
                <w:b/>
                <w:bCs/>
              </w:rPr>
            </w:rPrChange>
          </w:rPr>
          <w:t>tter</w:t>
        </w:r>
      </w:ins>
      <w:ins w:id="98" w:author="Katharina Kreppel" w:date="2023-07-12T15:40:00Z">
        <w:r w:rsidRPr="0096030F">
          <w:rPr>
            <w:rFonts w:ascii="Calibri" w:hAnsi="Calibri" w:cs="Calibri"/>
            <w:rPrChange w:id="99" w:author="Katharina Kreppel" w:date="2023-07-12T15:58:00Z">
              <w:rPr>
                <w:b/>
                <w:bCs/>
              </w:rPr>
            </w:rPrChange>
          </w:rPr>
          <w:t xml:space="preserve"> on open wound – topical raw bodily fluids</w:t>
        </w:r>
      </w:ins>
      <w:ins w:id="100" w:author="Katharina Kreppel" w:date="2023-07-12T15:43:00Z">
        <w:r w:rsidRPr="0096030F">
          <w:rPr>
            <w:rFonts w:ascii="Calibri" w:hAnsi="Calibri" w:cs="Calibri"/>
            <w:rPrChange w:id="101" w:author="Katharina Kreppel" w:date="2023-07-12T15:58:00Z">
              <w:rPr>
                <w:b/>
                <w:bCs/>
              </w:rPr>
            </w:rPrChange>
          </w:rPr>
          <w:t>/matter</w:t>
        </w:r>
      </w:ins>
      <w:ins w:id="102" w:author="Katharina Kreppel" w:date="2023-07-12T15:40:00Z">
        <w:r w:rsidRPr="0096030F">
          <w:rPr>
            <w:rFonts w:ascii="Calibri" w:hAnsi="Calibri" w:cs="Calibri"/>
            <w:rPrChange w:id="103" w:author="Katharina Kreppel" w:date="2023-07-12T15:58:00Z">
              <w:rPr>
                <w:b/>
                <w:bCs/>
              </w:rPr>
            </w:rPrChange>
          </w:rPr>
          <w:t xml:space="preserve"> on closed skin </w:t>
        </w:r>
      </w:ins>
    </w:p>
    <w:p w14:paraId="50EA7777" w14:textId="77777777" w:rsidR="002D2086" w:rsidRPr="0096030F" w:rsidRDefault="002D2086" w:rsidP="002D2086">
      <w:pPr>
        <w:rPr>
          <w:rFonts w:ascii="Calibri" w:hAnsi="Calibri" w:cs="Calibri"/>
        </w:rPr>
      </w:pPr>
    </w:p>
    <w:p w14:paraId="00C0F1E0" w14:textId="4F9C0744" w:rsidR="007E0FF0" w:rsidRPr="0096030F" w:rsidRDefault="002D2086" w:rsidP="002D208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commentRangeStart w:id="104"/>
      <w:commentRangeStart w:id="105"/>
      <w:r w:rsidRPr="0096030F">
        <w:rPr>
          <w:rFonts w:ascii="Calibri" w:hAnsi="Calibri" w:cs="Calibri"/>
          <w:b/>
          <w:bCs/>
          <w:i/>
          <w:iCs/>
        </w:rPr>
        <w:t xml:space="preserve">Risk score </w:t>
      </w:r>
      <w:commentRangeEnd w:id="104"/>
      <w:r w:rsidR="00235C09" w:rsidRPr="0096030F">
        <w:rPr>
          <w:rStyle w:val="CommentReference"/>
          <w:rFonts w:ascii="Calibri" w:hAnsi="Calibri" w:cs="Calibri"/>
          <w:sz w:val="24"/>
          <w:szCs w:val="24"/>
        </w:rPr>
        <w:commentReference w:id="104"/>
      </w:r>
      <w:commentRangeEnd w:id="105"/>
      <w:r w:rsidR="00D75313" w:rsidRPr="0096030F">
        <w:rPr>
          <w:rStyle w:val="CommentReference"/>
          <w:rFonts w:ascii="Calibri" w:hAnsi="Calibri" w:cs="Calibri"/>
          <w:sz w:val="24"/>
          <w:szCs w:val="24"/>
        </w:rPr>
        <w:commentReference w:id="105"/>
      </w:r>
      <w:commentRangeStart w:id="106"/>
      <w:r w:rsidRPr="0096030F">
        <w:rPr>
          <w:rFonts w:ascii="Calibri" w:hAnsi="Calibri" w:cs="Calibri"/>
          <w:b/>
          <w:bCs/>
          <w:i/>
          <w:iCs/>
        </w:rPr>
        <w:t xml:space="preserve">based on (A) </w:t>
      </w:r>
      <w:r w:rsidR="003F486E" w:rsidRPr="0096030F">
        <w:rPr>
          <w:rFonts w:ascii="Calibri" w:hAnsi="Calibri" w:cs="Calibri"/>
          <w:b/>
          <w:bCs/>
          <w:i/>
          <w:iCs/>
        </w:rPr>
        <w:t>the animal used (phylogeny, social behaviour, pathogen diversity)</w:t>
      </w:r>
      <w:r w:rsidRPr="0096030F">
        <w:rPr>
          <w:rFonts w:ascii="Calibri" w:hAnsi="Calibri" w:cs="Calibri"/>
          <w:b/>
          <w:bCs/>
          <w:i/>
          <w:iCs/>
        </w:rPr>
        <w:t xml:space="preserve">, (B) </w:t>
      </w:r>
      <w:r w:rsidR="003F486E" w:rsidRPr="0096030F">
        <w:rPr>
          <w:rFonts w:ascii="Calibri" w:hAnsi="Calibri" w:cs="Calibri"/>
          <w:b/>
          <w:bCs/>
          <w:i/>
          <w:iCs/>
        </w:rPr>
        <w:t xml:space="preserve">the </w:t>
      </w:r>
      <w:r w:rsidRPr="0096030F">
        <w:rPr>
          <w:rFonts w:ascii="Calibri" w:hAnsi="Calibri" w:cs="Calibri"/>
          <w:b/>
          <w:bCs/>
          <w:i/>
          <w:iCs/>
        </w:rPr>
        <w:t>organ</w:t>
      </w:r>
      <w:r w:rsidR="003F486E" w:rsidRPr="0096030F">
        <w:rPr>
          <w:rFonts w:ascii="Calibri" w:hAnsi="Calibri" w:cs="Calibri"/>
          <w:b/>
          <w:bCs/>
          <w:i/>
          <w:iCs/>
        </w:rPr>
        <w:t xml:space="preserve"> used</w:t>
      </w:r>
      <w:r w:rsidRPr="0096030F">
        <w:rPr>
          <w:rFonts w:ascii="Calibri" w:hAnsi="Calibri" w:cs="Calibri"/>
          <w:b/>
          <w:bCs/>
          <w:i/>
          <w:iCs/>
        </w:rPr>
        <w:t xml:space="preserve">, (C) </w:t>
      </w:r>
      <w:r w:rsidR="003F486E" w:rsidRPr="0096030F">
        <w:rPr>
          <w:rFonts w:ascii="Calibri" w:hAnsi="Calibri" w:cs="Calibri"/>
          <w:b/>
          <w:bCs/>
          <w:i/>
          <w:iCs/>
        </w:rPr>
        <w:t xml:space="preserve">the </w:t>
      </w:r>
      <w:r w:rsidRPr="0096030F">
        <w:rPr>
          <w:rFonts w:ascii="Calibri" w:hAnsi="Calibri" w:cs="Calibri"/>
          <w:b/>
          <w:bCs/>
          <w:i/>
          <w:iCs/>
        </w:rPr>
        <w:t xml:space="preserve">treatment type, (D) </w:t>
      </w:r>
      <w:r w:rsidR="003F486E" w:rsidRPr="0096030F">
        <w:rPr>
          <w:rFonts w:ascii="Calibri" w:hAnsi="Calibri" w:cs="Calibri"/>
          <w:b/>
          <w:bCs/>
          <w:i/>
          <w:iCs/>
        </w:rPr>
        <w:t xml:space="preserve">the human </w:t>
      </w:r>
      <w:r w:rsidRPr="0096030F">
        <w:rPr>
          <w:rFonts w:ascii="Calibri" w:hAnsi="Calibri" w:cs="Calibri"/>
          <w:b/>
          <w:bCs/>
          <w:i/>
          <w:iCs/>
        </w:rPr>
        <w:t>recipient</w:t>
      </w:r>
      <w:commentRangeEnd w:id="106"/>
      <w:r w:rsidR="003F486E" w:rsidRPr="0096030F">
        <w:rPr>
          <w:rStyle w:val="CommentReference"/>
          <w:rFonts w:ascii="Calibri" w:hAnsi="Calibri" w:cs="Calibri"/>
          <w:sz w:val="24"/>
          <w:szCs w:val="24"/>
        </w:rPr>
        <w:commentReference w:id="106"/>
      </w:r>
      <w:r w:rsidRPr="0096030F">
        <w:rPr>
          <w:rFonts w:ascii="Calibri" w:hAnsi="Calibri" w:cs="Calibri"/>
          <w:b/>
          <w:bCs/>
          <w:i/>
          <w:iCs/>
        </w:rPr>
        <w:t xml:space="preserve">. </w:t>
      </w:r>
    </w:p>
    <w:p w14:paraId="6D698E7C" w14:textId="798F1260" w:rsidR="002D2086" w:rsidRPr="0096030F" w:rsidRDefault="002D2086" w:rsidP="007E0FF0">
      <w:pPr>
        <w:ind w:left="360"/>
        <w:rPr>
          <w:rFonts w:ascii="Calibri" w:hAnsi="Calibri" w:cs="Calibri"/>
          <w:b/>
          <w:bCs/>
          <w:i/>
          <w:iCs/>
        </w:rPr>
      </w:pPr>
      <w:r w:rsidRPr="0096030F">
        <w:rPr>
          <w:rFonts w:ascii="Calibri" w:hAnsi="Calibri" w:cs="Calibri"/>
          <w:b/>
          <w:bCs/>
          <w:i/>
          <w:iCs/>
        </w:rPr>
        <w:t>1 lowest risk, 5 highest risk.</w:t>
      </w:r>
    </w:p>
    <w:p w14:paraId="3D786960" w14:textId="12F56A14" w:rsidR="009D77F3" w:rsidRPr="009D77F3" w:rsidRDefault="009D77F3" w:rsidP="009D77F3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phylogenetic relatedness</w:t>
      </w:r>
      <w:r w:rsidR="007E0FF0" w:rsidRPr="0096030F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between animal and humans</w:t>
      </w:r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: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primates (5), other mammals including rodents and bats (4), birds and reptiles (3), fish (2), insects and crustaceans (1)</w:t>
      </w:r>
    </w:p>
    <w:p w14:paraId="1617EA97" w14:textId="48F96F0E" w:rsidR="009D77F3" w:rsidRPr="0096030F" w:rsidRDefault="009D77F3" w:rsidP="009D77F3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social behaviour</w:t>
      </w:r>
      <w:r w:rsidR="007E0FF0" w:rsidRPr="0096030F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of the animal</w:t>
      </w:r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:</w:t>
      </w:r>
      <w:r w:rsidR="007B5DE7"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social – lives in herds, packs, flocks, etc. (4), solitary – no gathering observed in adults (2)</w:t>
      </w:r>
    </w:p>
    <w:p w14:paraId="6E71A2F2" w14:textId="64D2E249" w:rsidR="003F486E" w:rsidRPr="0096030F" w:rsidRDefault="003F486E" w:rsidP="003F486E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body part </w:t>
      </w:r>
      <w:r w:rsidRPr="0096030F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of the animal that is used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: blood or internal organs (5) secretions such as</w:t>
      </w:r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semen (4) faeces</w:t>
      </w:r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, </w:t>
      </w:r>
      <w:proofErr w:type="gramStart"/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urine</w:t>
      </w:r>
      <w:proofErr w:type="gramEnd"/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and flesh (3), hairs or fur (2), nails, horns etc (1)</w:t>
      </w:r>
    </w:p>
    <w:p w14:paraId="6516BE15" w14:textId="0D55307A" w:rsidR="003F486E" w:rsidRPr="0096030F" w:rsidRDefault="003F486E" w:rsidP="003F486E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treatment</w:t>
      </w:r>
      <w:r w:rsidRPr="0096030F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type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: injected or topical </w:t>
      </w:r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raw 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on wound (5), ingested raw</w:t>
      </w:r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or inhaled raw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(4), ingested altered or sprayed or topical not on wound (3), inhaled</w:t>
      </w:r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altered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(2), ingested cooked or others (1)</w:t>
      </w:r>
    </w:p>
    <w:p w14:paraId="51B6824F" w14:textId="5E38FD1E" w:rsidR="007E0FF0" w:rsidRPr="0096030F" w:rsidRDefault="007E0FF0" w:rsidP="007E0FF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recipient</w:t>
      </w:r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96030F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human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: physically sick child or infant (5), seemingly physically healthy child or infant (4), pregnant or lactating adult (3), physically sick adult (2), seemingly physically healthy adult (1)</w:t>
      </w:r>
    </w:p>
    <w:p w14:paraId="1ACC1F8F" w14:textId="09800A1F" w:rsidR="007E0FF0" w:rsidRPr="0096030F" w:rsidRDefault="009D77F3" w:rsidP="007E0FF0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commentRangeStart w:id="107"/>
      <w:r w:rsidRPr="009D77F3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>pathogen diversity</w:t>
      </w:r>
      <w:r w:rsidR="007E0FF0" w:rsidRPr="0096030F">
        <w:rPr>
          <w:rFonts w:ascii="Calibri" w:eastAsia="Times New Roman" w:hAnsi="Calibri" w:cs="Calibri"/>
          <w:b/>
          <w:bCs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in animal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: </w:t>
      </w:r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bats, rodents, </w:t>
      </w:r>
      <w:proofErr w:type="spellStart"/>
      <w:r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artiodactyla</w:t>
      </w:r>
      <w:proofErr w:type="spellEnd"/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(5), </w:t>
      </w:r>
      <w:r w:rsidR="007B5DE7"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other mammals and birds 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(4), </w:t>
      </w:r>
      <w:proofErr w:type="spellStart"/>
      <w:r w:rsidR="007B5DE7"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arthropoda</w:t>
      </w:r>
      <w:proofErr w:type="spellEnd"/>
      <w:r w:rsidR="007B5DE7"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(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3), reptiles</w:t>
      </w:r>
      <w:r w:rsidR="007B5DE7"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proofErr w:type="spellStart"/>
      <w:r w:rsidR="007B5DE7"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actinopterygii</w:t>
      </w:r>
      <w:proofErr w:type="spellEnd"/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(2), </w:t>
      </w:r>
      <w:r w:rsidR="007B5DE7" w:rsidRPr="0096030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>amphibians and molluscs</w:t>
      </w:r>
      <w:r w:rsidRPr="009D77F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GB"/>
          <w14:ligatures w14:val="none"/>
        </w:rPr>
        <w:t xml:space="preserve"> (1)</w:t>
      </w:r>
      <w:r w:rsidR="007E0FF0" w:rsidRPr="0096030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  <w:commentRangeEnd w:id="107"/>
      <w:r w:rsidR="003F486E" w:rsidRPr="0096030F">
        <w:rPr>
          <w:rStyle w:val="CommentReference"/>
          <w:rFonts w:ascii="Calibri" w:hAnsi="Calibri" w:cs="Calibri"/>
          <w:sz w:val="24"/>
          <w:szCs w:val="24"/>
        </w:rPr>
        <w:commentReference w:id="107"/>
      </w:r>
    </w:p>
    <w:p w14:paraId="7066CE3B" w14:textId="28EC3A46" w:rsidR="007A35B7" w:rsidRPr="0096030F" w:rsidRDefault="007A35B7" w:rsidP="00BD5604">
      <w:pPr>
        <w:pStyle w:val="ListParagraph"/>
        <w:rPr>
          <w:rFonts w:ascii="Calibri" w:hAnsi="Calibri" w:cs="Calibri"/>
          <w:b/>
          <w:bCs/>
        </w:rPr>
      </w:pPr>
      <w:r w:rsidRPr="0096030F">
        <w:rPr>
          <w:rFonts w:ascii="Calibri" w:hAnsi="Calibri" w:cs="Calibri"/>
          <w:b/>
          <w:bCs/>
        </w:rPr>
        <w:t>Display top 5 high-risk practices and low-risk practices as SPIDER CHART (e.g., below) with each axis being one risk category (</w:t>
      </w:r>
      <w:proofErr w:type="spellStart"/>
      <w:r w:rsidR="0096030F" w:rsidRPr="0096030F">
        <w:rPr>
          <w:rFonts w:ascii="Calibri" w:hAnsi="Calibri" w:cs="Calibri"/>
          <w:b/>
          <w:bCs/>
        </w:rPr>
        <w:t>phylogen</w:t>
      </w:r>
      <w:proofErr w:type="spellEnd"/>
      <w:r w:rsidRPr="0096030F">
        <w:rPr>
          <w:rFonts w:ascii="Calibri" w:hAnsi="Calibri" w:cs="Calibri"/>
          <w:b/>
          <w:bCs/>
        </w:rPr>
        <w:t>,</w:t>
      </w:r>
      <w:r w:rsidR="0096030F" w:rsidRPr="0096030F">
        <w:rPr>
          <w:rFonts w:ascii="Calibri" w:hAnsi="Calibri" w:cs="Calibri"/>
          <w:b/>
          <w:bCs/>
        </w:rPr>
        <w:t xml:space="preserve"> sociality,</w:t>
      </w:r>
      <w:r w:rsidRPr="0096030F">
        <w:rPr>
          <w:rFonts w:ascii="Calibri" w:hAnsi="Calibri" w:cs="Calibri"/>
          <w:b/>
          <w:bCs/>
        </w:rPr>
        <w:t xml:space="preserve"> </w:t>
      </w:r>
      <w:r w:rsidR="0096030F" w:rsidRPr="0096030F">
        <w:rPr>
          <w:rFonts w:ascii="Calibri" w:hAnsi="Calibri" w:cs="Calibri"/>
          <w:b/>
          <w:bCs/>
        </w:rPr>
        <w:t>body part</w:t>
      </w:r>
      <w:r w:rsidRPr="0096030F">
        <w:rPr>
          <w:rFonts w:ascii="Calibri" w:hAnsi="Calibri" w:cs="Calibri"/>
          <w:b/>
          <w:bCs/>
        </w:rPr>
        <w:t>, treatment…).</w:t>
      </w:r>
    </w:p>
    <w:p w14:paraId="6421AC3C" w14:textId="1B5CD9C6" w:rsidR="007A35B7" w:rsidRPr="0096030F" w:rsidRDefault="007A35B7" w:rsidP="003F486E">
      <w:pPr>
        <w:rPr>
          <w:rFonts w:ascii="Calibri" w:hAnsi="Calibri" w:cs="Calibri"/>
        </w:rPr>
      </w:pPr>
    </w:p>
    <w:p w14:paraId="3CDE0A68" w14:textId="7D405387" w:rsidR="007A35B7" w:rsidRDefault="003F486E" w:rsidP="003F486E">
      <w:pPr>
        <w:rPr>
          <w:rFonts w:ascii="Calibri" w:hAnsi="Calibri" w:cs="Calibri"/>
        </w:rPr>
      </w:pPr>
      <w:r w:rsidRPr="0096030F">
        <w:rPr>
          <w:rFonts w:ascii="Calibri" w:hAnsi="Calibri" w:cs="Calibri"/>
          <w:noProof/>
        </w:rPr>
        <w:drawing>
          <wp:inline distT="0" distB="0" distL="0" distR="0" wp14:anchorId="27D15A88" wp14:editId="566C3DD9">
            <wp:extent cx="6498771" cy="1385291"/>
            <wp:effectExtent l="0" t="0" r="3810" b="0"/>
            <wp:docPr id="376752189" name="Picture 2" descr="A green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52189" name="Picture 2" descr="A green hexago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642" cy="13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2E04" w14:textId="77777777" w:rsidR="0096030F" w:rsidRPr="0096030F" w:rsidRDefault="0096030F" w:rsidP="003F486E">
      <w:pPr>
        <w:rPr>
          <w:rFonts w:ascii="Calibri" w:hAnsi="Calibri" w:cs="Calibri"/>
        </w:rPr>
      </w:pPr>
    </w:p>
    <w:p w14:paraId="64A6AC72" w14:textId="77777777" w:rsidR="003F486E" w:rsidRPr="0096030F" w:rsidRDefault="003F486E" w:rsidP="003F486E">
      <w:pPr>
        <w:rPr>
          <w:rFonts w:ascii="Calibri" w:hAnsi="Calibri" w:cs="Calibri"/>
        </w:rPr>
      </w:pPr>
    </w:p>
    <w:p w14:paraId="5CAA7B6A" w14:textId="7145DD66" w:rsidR="007A35B7" w:rsidRPr="0096030F" w:rsidRDefault="0096030F" w:rsidP="007A35B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lastRenderedPageBreak/>
        <w:t>Mean</w:t>
      </w:r>
      <w:r w:rsidR="007A35B7" w:rsidRPr="0096030F">
        <w:rPr>
          <w:rFonts w:ascii="Calibri" w:hAnsi="Calibri" w:cs="Calibri"/>
        </w:rPr>
        <w:t xml:space="preserve"> </w:t>
      </w:r>
      <w:r w:rsidR="00A5660A" w:rsidRPr="0096030F">
        <w:rPr>
          <w:rFonts w:ascii="Calibri" w:hAnsi="Calibri" w:cs="Calibri"/>
        </w:rPr>
        <w:t xml:space="preserve">risk </w:t>
      </w:r>
      <w:r w:rsidR="007A35B7" w:rsidRPr="0096030F">
        <w:rPr>
          <w:rFonts w:ascii="Calibri" w:hAnsi="Calibri" w:cs="Calibri"/>
        </w:rPr>
        <w:t>score across practices?</w:t>
      </w:r>
    </w:p>
    <w:p w14:paraId="436C0E81" w14:textId="4559A267" w:rsidR="007A35B7" w:rsidRPr="0096030F" w:rsidRDefault="007A35B7" w:rsidP="007A35B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 xml:space="preserve">Distribution of </w:t>
      </w:r>
      <w:r w:rsidR="00A5660A" w:rsidRPr="0096030F">
        <w:rPr>
          <w:rFonts w:ascii="Calibri" w:hAnsi="Calibri" w:cs="Calibri"/>
        </w:rPr>
        <w:t xml:space="preserve">risk </w:t>
      </w:r>
      <w:r w:rsidRPr="0096030F">
        <w:rPr>
          <w:rFonts w:ascii="Calibri" w:hAnsi="Calibri" w:cs="Calibri"/>
        </w:rPr>
        <w:t>score: centred around low-risk</w:t>
      </w:r>
      <w:r w:rsidR="00A5660A" w:rsidRPr="0096030F">
        <w:rPr>
          <w:rFonts w:ascii="Calibri" w:hAnsi="Calibri" w:cs="Calibri"/>
        </w:rPr>
        <w:t xml:space="preserve"> (1-2)</w:t>
      </w:r>
      <w:r w:rsidRPr="0096030F">
        <w:rPr>
          <w:rFonts w:ascii="Calibri" w:hAnsi="Calibri" w:cs="Calibri"/>
        </w:rPr>
        <w:t xml:space="preserve"> or high-risk </w:t>
      </w:r>
      <w:r w:rsidR="00A5660A" w:rsidRPr="0096030F">
        <w:rPr>
          <w:rFonts w:ascii="Calibri" w:hAnsi="Calibri" w:cs="Calibri"/>
        </w:rPr>
        <w:t xml:space="preserve">(4-5) </w:t>
      </w:r>
      <w:r w:rsidRPr="0096030F">
        <w:rPr>
          <w:rFonts w:ascii="Calibri" w:hAnsi="Calibri" w:cs="Calibri"/>
        </w:rPr>
        <w:t>or even distribution? GRAPH</w:t>
      </w:r>
    </w:p>
    <w:p w14:paraId="25E2EA54" w14:textId="1410A836" w:rsidR="007A35B7" w:rsidRPr="0096030F" w:rsidRDefault="007A35B7" w:rsidP="007A35B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030F">
        <w:rPr>
          <w:rFonts w:ascii="Calibri" w:hAnsi="Calibri" w:cs="Calibri"/>
        </w:rPr>
        <w:t>Riskiest practices: geographically clustered?</w:t>
      </w:r>
    </w:p>
    <w:p w14:paraId="43ECF1EE" w14:textId="257692E9" w:rsidR="000423DE" w:rsidRPr="0096030F" w:rsidRDefault="000423DE" w:rsidP="007A35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96030F">
        <w:rPr>
          <w:rFonts w:ascii="Calibri" w:hAnsi="Calibri" w:cs="Calibri"/>
          <w:b/>
          <w:bCs/>
        </w:rPr>
        <w:t xml:space="preserve">Graph </w:t>
      </w:r>
      <w:proofErr w:type="spellStart"/>
      <w:r w:rsidRPr="0096030F">
        <w:rPr>
          <w:rFonts w:ascii="Calibri" w:hAnsi="Calibri" w:cs="Calibri"/>
          <w:b/>
          <w:bCs/>
        </w:rPr>
        <w:t>moyenné</w:t>
      </w:r>
      <w:proofErr w:type="spellEnd"/>
    </w:p>
    <w:p w14:paraId="442D2BC4" w14:textId="77777777" w:rsidR="004E6BB5" w:rsidRPr="0096030F" w:rsidRDefault="004E6BB5" w:rsidP="004E6BB5">
      <w:pPr>
        <w:pStyle w:val="ListParagraph"/>
        <w:rPr>
          <w:rFonts w:ascii="Calibri" w:hAnsi="Calibri" w:cs="Calibri"/>
        </w:rPr>
      </w:pPr>
    </w:p>
    <w:p w14:paraId="40A49929" w14:textId="152530FF" w:rsidR="004E6BB5" w:rsidRPr="0096030F" w:rsidRDefault="004E6BB5" w:rsidP="004E6BB5">
      <w:pPr>
        <w:rPr>
          <w:ins w:id="108" w:author="Léa Fourchault" w:date="2023-07-14T13:20:00Z"/>
          <w:rFonts w:ascii="Calibri" w:hAnsi="Calibri" w:cs="Calibri"/>
        </w:rPr>
      </w:pPr>
      <w:r w:rsidRPr="0096030F">
        <w:rPr>
          <w:rFonts w:ascii="Calibri" w:hAnsi="Calibri" w:cs="Calibri"/>
        </w:rPr>
        <w:t>Other ideas?</w:t>
      </w:r>
    </w:p>
    <w:p w14:paraId="470EB768" w14:textId="77777777" w:rsidR="00747806" w:rsidRPr="0096030F" w:rsidRDefault="00747806" w:rsidP="004E6BB5">
      <w:pPr>
        <w:rPr>
          <w:ins w:id="109" w:author="Léa Fourchault" w:date="2023-07-14T13:20:00Z"/>
          <w:rFonts w:ascii="Calibri" w:hAnsi="Calibri" w:cs="Calibri"/>
        </w:rPr>
      </w:pPr>
    </w:p>
    <w:p w14:paraId="5D39EBD4" w14:textId="3BCF001A" w:rsidR="00747806" w:rsidRPr="0096030F" w:rsidRDefault="00747806" w:rsidP="004E6BB5">
      <w:pPr>
        <w:rPr>
          <w:ins w:id="110" w:author="Léa Fourchault" w:date="2023-07-13T17:22:00Z"/>
          <w:rFonts w:ascii="Calibri" w:hAnsi="Calibri" w:cs="Calibri"/>
        </w:rPr>
      </w:pPr>
      <w:ins w:id="111" w:author="Léa Fourchault" w:date="2023-07-14T13:20:00Z">
        <w:r w:rsidRPr="0096030F">
          <w:rPr>
            <w:rFonts w:ascii="Calibri" w:hAnsi="Calibri" w:cs="Calibri"/>
          </w:rPr>
          <w:t>Ring map transmission risk</w:t>
        </w:r>
      </w:ins>
      <w:ins w:id="112" w:author="Léa Fourchault" w:date="2023-07-14T13:21:00Z">
        <w:r w:rsidRPr="0096030F">
          <w:rPr>
            <w:rFonts w:ascii="Calibri" w:hAnsi="Calibri" w:cs="Calibri"/>
          </w:rPr>
          <w:t xml:space="preserve"> -&gt; social patterns, e.g., cardiovascular disease</w:t>
        </w:r>
      </w:ins>
    </w:p>
    <w:p w14:paraId="3232B9F5" w14:textId="77777777" w:rsidR="001D1ECE" w:rsidRPr="0096030F" w:rsidRDefault="001D1ECE" w:rsidP="004E6BB5">
      <w:pPr>
        <w:rPr>
          <w:rFonts w:ascii="Calibri" w:hAnsi="Calibri" w:cs="Calibri"/>
        </w:rPr>
      </w:pPr>
    </w:p>
    <w:p w14:paraId="3C07D4DB" w14:textId="4AFFF1CD" w:rsidR="001D1ECE" w:rsidRPr="0096030F" w:rsidRDefault="003F486E" w:rsidP="004E6BB5">
      <w:pPr>
        <w:rPr>
          <w:rFonts w:ascii="Calibri" w:hAnsi="Calibri" w:cs="Calibri"/>
        </w:rPr>
      </w:pPr>
      <w:r w:rsidRPr="0096030F">
        <w:rPr>
          <w:rFonts w:ascii="Calibri" w:hAnsi="Calibri" w:cs="Calibri"/>
        </w:rPr>
        <w:t>Papers of interest:</w:t>
      </w:r>
    </w:p>
    <w:p w14:paraId="1834D520" w14:textId="77777777" w:rsidR="003F486E" w:rsidRPr="0096030F" w:rsidRDefault="003F486E" w:rsidP="004E6BB5">
      <w:pPr>
        <w:rPr>
          <w:ins w:id="113" w:author="Léa Fourchault" w:date="2023-07-13T17:22:00Z"/>
          <w:rFonts w:ascii="Calibri" w:hAnsi="Calibri" w:cs="Calibri"/>
        </w:rPr>
      </w:pPr>
    </w:p>
    <w:p w14:paraId="3B3A4D1B" w14:textId="77777777" w:rsidR="001D1ECE" w:rsidRPr="0096030F" w:rsidRDefault="001D1ECE" w:rsidP="001D1ECE">
      <w:pPr>
        <w:numPr>
          <w:ilvl w:val="0"/>
          <w:numId w:val="3"/>
        </w:numPr>
        <w:shd w:val="clear" w:color="auto" w:fill="FFFFFF"/>
        <w:spacing w:after="150" w:line="300" w:lineRule="atLeast"/>
        <w:rPr>
          <w:ins w:id="114" w:author="Léa Fourchault" w:date="2023-07-13T17:22:00Z"/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ins w:id="115" w:author="Léa Fourchault" w:date="2023-07-13T17:22:00Z">
        <w:r w:rsidRPr="0096030F">
          <w:rPr>
            <w:rFonts w:ascii="Calibri" w:eastAsia="Times New Roman" w:hAnsi="Calibri" w:cs="Calibri"/>
            <w:color w:val="000000"/>
            <w:kern w:val="0"/>
            <w:lang w:eastAsia="en-GB"/>
            <w14:ligatures w14:val="none"/>
          </w:rPr>
          <w:t xml:space="preserve">Carlson CJ, Farrell MJ, Grange Z, Han BA, </w:t>
        </w:r>
        <w:proofErr w:type="spellStart"/>
        <w:r w:rsidRPr="0096030F">
          <w:rPr>
            <w:rFonts w:ascii="Calibri" w:eastAsia="Times New Roman" w:hAnsi="Calibri" w:cs="Calibri"/>
            <w:color w:val="000000"/>
            <w:kern w:val="0"/>
            <w:lang w:eastAsia="en-GB"/>
            <w14:ligatures w14:val="none"/>
          </w:rPr>
          <w:t>Mollentze</w:t>
        </w:r>
        <w:proofErr w:type="spellEnd"/>
        <w:r w:rsidRPr="0096030F">
          <w:rPr>
            <w:rFonts w:ascii="Calibri" w:eastAsia="Times New Roman" w:hAnsi="Calibri" w:cs="Calibri"/>
            <w:color w:val="000000"/>
            <w:kern w:val="0"/>
            <w:lang w:eastAsia="en-GB"/>
            <w14:ligatures w14:val="none"/>
          </w:rPr>
          <w:t xml:space="preserve"> N, Phelan AL, </w:t>
        </w:r>
        <w:proofErr w:type="gramStart"/>
        <w:r w:rsidRPr="0096030F">
          <w:rPr>
            <w:rFonts w:ascii="Calibri" w:eastAsia="Times New Roman" w:hAnsi="Calibri" w:cs="Calibri"/>
            <w:color w:val="000000"/>
            <w:kern w:val="0"/>
            <w:lang w:eastAsia="en-GB"/>
            <w14:ligatures w14:val="none"/>
          </w:rPr>
          <w:t>et al..</w:t>
        </w:r>
        <w:proofErr w:type="gramEnd"/>
        <w:r w:rsidRPr="0096030F">
          <w:rPr>
            <w:rFonts w:ascii="Calibri" w:eastAsia="Times New Roman" w:hAnsi="Calibri" w:cs="Calibri"/>
            <w:color w:val="000000"/>
            <w:kern w:val="0"/>
            <w:lang w:eastAsia="en-GB"/>
            <w14:ligatures w14:val="none"/>
          </w:rPr>
          <w:t xml:space="preserve"> The future of zoonotic risk prediction. </w:t>
        </w:r>
        <w:proofErr w:type="spellStart"/>
        <w:r w:rsidRPr="0096030F">
          <w:rPr>
            <w:rFonts w:ascii="Calibri" w:eastAsia="Times New Roman" w:hAnsi="Calibri" w:cs="Calibri"/>
            <w:i/>
            <w:iCs/>
            <w:color w:val="000000"/>
            <w:kern w:val="0"/>
            <w:lang w:eastAsia="en-GB"/>
            <w14:ligatures w14:val="none"/>
          </w:rPr>
          <w:t>Philos</w:t>
        </w:r>
        <w:proofErr w:type="spellEnd"/>
        <w:r w:rsidRPr="0096030F">
          <w:rPr>
            <w:rFonts w:ascii="Calibri" w:eastAsia="Times New Roman" w:hAnsi="Calibri" w:cs="Calibri"/>
            <w:i/>
            <w:iCs/>
            <w:color w:val="000000"/>
            <w:kern w:val="0"/>
            <w:lang w:eastAsia="en-GB"/>
            <w14:ligatures w14:val="none"/>
          </w:rPr>
          <w:t xml:space="preserve"> Trans R Soc </w:t>
        </w:r>
        <w:proofErr w:type="spellStart"/>
        <w:r w:rsidRPr="0096030F">
          <w:rPr>
            <w:rFonts w:ascii="Calibri" w:eastAsia="Times New Roman" w:hAnsi="Calibri" w:cs="Calibri"/>
            <w:i/>
            <w:iCs/>
            <w:color w:val="000000"/>
            <w:kern w:val="0"/>
            <w:lang w:eastAsia="en-GB"/>
            <w14:ligatures w14:val="none"/>
          </w:rPr>
          <w:t>Lond</w:t>
        </w:r>
        <w:proofErr w:type="spellEnd"/>
        <w:r w:rsidRPr="0096030F">
          <w:rPr>
            <w:rFonts w:ascii="Calibri" w:eastAsia="Times New Roman" w:hAnsi="Calibri" w:cs="Calibri"/>
            <w:i/>
            <w:iCs/>
            <w:color w:val="000000"/>
            <w:kern w:val="0"/>
            <w:lang w:eastAsia="en-GB"/>
            <w14:ligatures w14:val="none"/>
          </w:rPr>
          <w:t xml:space="preserve"> B </w:t>
        </w:r>
        <w:proofErr w:type="spellStart"/>
        <w:r w:rsidRPr="0096030F">
          <w:rPr>
            <w:rFonts w:ascii="Calibri" w:eastAsia="Times New Roman" w:hAnsi="Calibri" w:cs="Calibri"/>
            <w:i/>
            <w:iCs/>
            <w:color w:val="000000"/>
            <w:kern w:val="0"/>
            <w:lang w:eastAsia="en-GB"/>
            <w14:ligatures w14:val="none"/>
          </w:rPr>
          <w:t>Biol</w:t>
        </w:r>
        <w:proofErr w:type="spellEnd"/>
        <w:r w:rsidRPr="0096030F">
          <w:rPr>
            <w:rFonts w:ascii="Calibri" w:eastAsia="Times New Roman" w:hAnsi="Calibri" w:cs="Calibri"/>
            <w:i/>
            <w:iCs/>
            <w:color w:val="000000"/>
            <w:kern w:val="0"/>
            <w:lang w:eastAsia="en-GB"/>
            <w14:ligatures w14:val="none"/>
          </w:rPr>
          <w:t xml:space="preserve"> Sci</w:t>
        </w:r>
        <w:r w:rsidRPr="0096030F">
          <w:rPr>
            <w:rFonts w:ascii="Calibri" w:eastAsia="Times New Roman" w:hAnsi="Calibri" w:cs="Calibri"/>
            <w:color w:val="000000"/>
            <w:kern w:val="0"/>
            <w:lang w:eastAsia="en-GB"/>
            <w14:ligatures w14:val="none"/>
          </w:rPr>
          <w:t>. 2021. Vol. 376(1837):20200358</w:t>
        </w:r>
      </w:ins>
    </w:p>
    <w:p w14:paraId="46ACD522" w14:textId="0E3CE5E0" w:rsidR="001D1ECE" w:rsidRPr="0096030F" w:rsidRDefault="001D1ECE" w:rsidP="001D1ECE">
      <w:pPr>
        <w:numPr>
          <w:ilvl w:val="0"/>
          <w:numId w:val="3"/>
        </w:numPr>
        <w:shd w:val="clear" w:color="auto" w:fill="FFFFFF"/>
        <w:spacing w:after="150" w:line="300" w:lineRule="atLeast"/>
        <w:rPr>
          <w:ins w:id="116" w:author="Léa Fourchault" w:date="2023-07-13T17:22:00Z"/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</w:pPr>
      <w:ins w:id="117" w:author="Léa Fourchault" w:date="2023-07-13T17:22:00Z"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 xml:space="preserve">Grange ZL, Goldstein T, Johnson CK, Anthony S, </w:t>
        </w:r>
        <w:proofErr w:type="spellStart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Gilardi</w:t>
        </w:r>
        <w:proofErr w:type="spellEnd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 xml:space="preserve"> K, </w:t>
        </w:r>
        <w:proofErr w:type="spellStart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Daszak</w:t>
        </w:r>
        <w:proofErr w:type="spellEnd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 xml:space="preserve"> P, </w:t>
        </w:r>
        <w:proofErr w:type="gramStart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et al..</w:t>
        </w:r>
        <w:proofErr w:type="gramEnd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 xml:space="preserve"> Ranking the risk of animal-to-human </w:t>
        </w:r>
        <w:proofErr w:type="spellStart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spillover</w:t>
        </w:r>
        <w:proofErr w:type="spellEnd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 xml:space="preserve"> for newly discovered viruses. </w:t>
        </w:r>
        <w:r w:rsidRPr="0096030F">
          <w:rPr>
            <w:rFonts w:ascii="Calibri" w:eastAsia="Times New Roman" w:hAnsi="Calibri" w:cs="Calibri"/>
            <w:b/>
            <w:bCs/>
            <w:i/>
            <w:iCs/>
            <w:color w:val="000000"/>
            <w:kern w:val="0"/>
            <w:lang w:eastAsia="en-GB"/>
            <w14:ligatures w14:val="none"/>
          </w:rPr>
          <w:t xml:space="preserve">Proc Natl </w:t>
        </w:r>
        <w:proofErr w:type="spellStart"/>
        <w:r w:rsidRPr="0096030F">
          <w:rPr>
            <w:rFonts w:ascii="Calibri" w:eastAsia="Times New Roman" w:hAnsi="Calibri" w:cs="Calibri"/>
            <w:b/>
            <w:bCs/>
            <w:i/>
            <w:iCs/>
            <w:color w:val="000000"/>
            <w:kern w:val="0"/>
            <w:lang w:eastAsia="en-GB"/>
            <w14:ligatures w14:val="none"/>
          </w:rPr>
          <w:t>Acad</w:t>
        </w:r>
        <w:proofErr w:type="spellEnd"/>
        <w:r w:rsidRPr="0096030F">
          <w:rPr>
            <w:rFonts w:ascii="Calibri" w:eastAsia="Times New Roman" w:hAnsi="Calibri" w:cs="Calibri"/>
            <w:b/>
            <w:bCs/>
            <w:i/>
            <w:iCs/>
            <w:color w:val="000000"/>
            <w:kern w:val="0"/>
            <w:lang w:eastAsia="en-GB"/>
            <w14:ligatures w14:val="none"/>
          </w:rPr>
          <w:t xml:space="preserve"> Sci U S A</w:t>
        </w:r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. 2021. Vol. 118(15</w:t>
        </w:r>
        <w:proofErr w:type="gramStart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):e</w:t>
        </w:r>
        <w:proofErr w:type="gramEnd"/>
        <w:r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2002324118</w:t>
        </w:r>
      </w:ins>
      <w:ins w:id="118" w:author="Léa Fourchault" w:date="2023-07-13T17:32:00Z">
        <w:r w:rsidR="00863474"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 xml:space="preserve"> </w:t>
        </w:r>
        <w:r w:rsidR="00863474"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sym w:font="Wingdings" w:char="F0E0"/>
        </w:r>
        <w:r w:rsidR="00863474"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 xml:space="preserve"> RISK </w:t>
        </w:r>
        <w:r w:rsidR="00D75313" w:rsidRPr="0096030F">
          <w:rPr>
            <w:rFonts w:ascii="Calibri" w:eastAsia="Times New Roman" w:hAnsi="Calibri" w:cs="Calibri"/>
            <w:b/>
            <w:bCs/>
            <w:color w:val="000000"/>
            <w:kern w:val="0"/>
            <w:lang w:eastAsia="en-GB"/>
            <w14:ligatures w14:val="none"/>
          </w:rPr>
          <w:t>SCORE</w:t>
        </w:r>
      </w:ins>
    </w:p>
    <w:p w14:paraId="6F794866" w14:textId="77777777" w:rsidR="001D1ECE" w:rsidRPr="0096030F" w:rsidRDefault="001D1ECE" w:rsidP="001D1ECE">
      <w:pPr>
        <w:shd w:val="clear" w:color="auto" w:fill="FFFFFF"/>
        <w:spacing w:after="75"/>
        <w:ind w:left="360"/>
        <w:rPr>
          <w:ins w:id="119" w:author="Léa Fourchault" w:date="2023-07-13T17:22:00Z"/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1ADB6319" w14:textId="005A2E9D" w:rsidR="001D1ECE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1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https://www.nature.com/articles/nature22975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02455ED0" w14:textId="6D66B3C5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2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https://royalsocietypublishing.org/doi/full/10.1098/rstb.2020.0358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0CFC2090" w14:textId="3B501977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3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https://www.pnas.org/doi/epdf/10.1073/pnas.2002324118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5D00C9CC" w14:textId="503E94D7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4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https://www.nature.com/articles/s41579-021-00665-x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4E4276A4" w14:textId="40C5CCB3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5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https://journals.asm.org/doi/10.1128/mbio.02985-21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73E0549E" w14:textId="41AD13A3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6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https://www.nature.com/articles/s41564-021-00999-5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0311D7A7" w14:textId="35627824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7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https://www.annualreviews.org/doi/pdf/10.1146/annurev-environ-102016-060827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4AB62980" w14:textId="77777777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3631256" w14:textId="592374C0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>example of scoping reviews:</w:t>
      </w:r>
    </w:p>
    <w:p w14:paraId="5EFCAB01" w14:textId="77777777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1417F568" w14:textId="6D27B9E5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8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https://www.nature.com/articles/s41467-023-36267-9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0BEA528D" w14:textId="34007DDD" w:rsidR="0096030F" w:rsidRPr="0096030F" w:rsidRDefault="0096030F" w:rsidP="001D1ECE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hyperlink r:id="rId19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https://journals.plos.org/plosntds/article?id=10.1371/journal.pntd.0009691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68B7998E" w14:textId="4254047F" w:rsidR="0096030F" w:rsidRPr="0096030F" w:rsidRDefault="0096030F" w:rsidP="001D1ECE">
      <w:pPr>
        <w:rPr>
          <w:ins w:id="120" w:author="Léa Fourchault" w:date="2023-07-13T17:22:00Z"/>
          <w:rFonts w:ascii="Calibri" w:eastAsia="Times New Roman" w:hAnsi="Calibri" w:cs="Calibri"/>
          <w:kern w:val="0"/>
          <w:lang w:eastAsia="en-GB"/>
          <w14:ligatures w14:val="none"/>
        </w:rPr>
      </w:pPr>
      <w:hyperlink r:id="rId20" w:history="1">
        <w:r w:rsidRPr="0096030F">
          <w:rPr>
            <w:rStyle w:val="Hyperlink"/>
            <w:rFonts w:ascii="Calibri" w:eastAsia="Times New Roman" w:hAnsi="Calibri" w:cs="Calibri"/>
            <w:kern w:val="0"/>
            <w:lang w:eastAsia="en-GB"/>
            <w14:ligatures w14:val="none"/>
          </w:rPr>
          <w:t>https://www.thelancet.com/cms/10.1016/S2542-5196(23)00107-9/attachment/3bae61fc-dd64-4b8e-8033-63c764502a75/mmc1.pdf</w:t>
        </w:r>
      </w:hyperlink>
      <w:r w:rsidRPr="0096030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</w:p>
    <w:p w14:paraId="567F9C15" w14:textId="77777777" w:rsidR="001D1ECE" w:rsidRPr="0096030F" w:rsidRDefault="001D1ECE" w:rsidP="004E6BB5">
      <w:pPr>
        <w:rPr>
          <w:ins w:id="121" w:author="Léa Fourchault" w:date="2023-07-13T17:32:00Z"/>
          <w:rFonts w:ascii="Calibri" w:hAnsi="Calibri" w:cs="Calibri"/>
        </w:rPr>
      </w:pPr>
    </w:p>
    <w:p w14:paraId="47BAE0AE" w14:textId="77777777" w:rsidR="00D75313" w:rsidRPr="0096030F" w:rsidRDefault="00D75313" w:rsidP="004E6BB5">
      <w:pPr>
        <w:rPr>
          <w:ins w:id="122" w:author="Léa Fourchault" w:date="2023-07-13T17:32:00Z"/>
          <w:rFonts w:ascii="Calibri" w:hAnsi="Calibri" w:cs="Calibri"/>
        </w:rPr>
      </w:pPr>
    </w:p>
    <w:p w14:paraId="53C1370B" w14:textId="77777777" w:rsidR="00D75313" w:rsidRDefault="00D75313" w:rsidP="004E6BB5">
      <w:pPr>
        <w:rPr>
          <w:ins w:id="123" w:author="Léa Fourchault" w:date="2023-07-13T17:32:00Z"/>
        </w:rPr>
      </w:pPr>
    </w:p>
    <w:p w14:paraId="08AB4922" w14:textId="77777777" w:rsidR="00D75313" w:rsidRDefault="00D75313" w:rsidP="004E6BB5">
      <w:pPr>
        <w:rPr>
          <w:ins w:id="124" w:author="Léa Fourchault" w:date="2023-07-13T17:32:00Z"/>
        </w:rPr>
      </w:pPr>
    </w:p>
    <w:p w14:paraId="51D477CD" w14:textId="77777777" w:rsidR="00D75313" w:rsidRDefault="00D75313" w:rsidP="004E6BB5">
      <w:pPr>
        <w:rPr>
          <w:ins w:id="125" w:author="Léa Fourchault" w:date="2023-07-13T17:32:00Z"/>
        </w:rPr>
      </w:pPr>
    </w:p>
    <w:p w14:paraId="56C0E22C" w14:textId="77777777" w:rsidR="00D75313" w:rsidRDefault="00D75313" w:rsidP="004E6BB5">
      <w:pPr>
        <w:rPr>
          <w:ins w:id="126" w:author="Léa Fourchault" w:date="2023-07-13T17:32:00Z"/>
        </w:rPr>
      </w:pPr>
    </w:p>
    <w:p w14:paraId="331CDB7D" w14:textId="77777777" w:rsidR="00D75313" w:rsidRDefault="00D75313" w:rsidP="004E6BB5">
      <w:pPr>
        <w:rPr>
          <w:ins w:id="127" w:author="Léa Fourchault" w:date="2023-07-13T17:32:00Z"/>
        </w:rPr>
      </w:pPr>
    </w:p>
    <w:p w14:paraId="7AB6B4E6" w14:textId="77777777" w:rsidR="00D75313" w:rsidRDefault="00D75313" w:rsidP="004E6BB5">
      <w:pPr>
        <w:rPr>
          <w:ins w:id="128" w:author="Léa Fourchault" w:date="2023-07-13T17:32:00Z"/>
        </w:rPr>
      </w:pPr>
    </w:p>
    <w:p w14:paraId="216651C8" w14:textId="77777777" w:rsidR="00D75313" w:rsidRDefault="00D75313" w:rsidP="004E6BB5">
      <w:pPr>
        <w:rPr>
          <w:ins w:id="129" w:author="Léa Fourchault" w:date="2023-07-13T17:32:00Z"/>
        </w:rPr>
      </w:pPr>
    </w:p>
    <w:p w14:paraId="6EA439E2" w14:textId="77777777" w:rsidR="0096030F" w:rsidRDefault="0096030F" w:rsidP="004E6BB5"/>
    <w:p w14:paraId="11C5E3C8" w14:textId="77777777" w:rsidR="0096030F" w:rsidRDefault="0096030F" w:rsidP="004E6BB5"/>
    <w:p w14:paraId="3A5B3227" w14:textId="77777777" w:rsidR="0096030F" w:rsidRDefault="0096030F" w:rsidP="004E6BB5"/>
    <w:p w14:paraId="28B16274" w14:textId="77777777" w:rsidR="0096030F" w:rsidRDefault="0096030F" w:rsidP="004E6BB5"/>
    <w:p w14:paraId="2A727906" w14:textId="77777777" w:rsidR="00EE77A2" w:rsidRDefault="00EE77A2" w:rsidP="004E6BB5"/>
    <w:p w14:paraId="1D58BACE" w14:textId="77777777" w:rsidR="00EE77A2" w:rsidRPr="0047564C" w:rsidRDefault="00EE77A2" w:rsidP="00EE77A2">
      <w:pPr>
        <w:spacing w:after="200"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Table S</w: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47564C">
        <w:rPr>
          <w:rFonts w:ascii="Arial" w:hAnsi="Arial" w:cs="Arial"/>
          <w:sz w:val="20"/>
          <w:szCs w:val="20"/>
          <w:lang w:val="en-US"/>
        </w:rPr>
        <w:t xml:space="preserve">. </w:t>
      </w:r>
      <w:bookmarkStart w:id="130" w:name="_Hlk52315006"/>
      <w:r w:rsidRPr="0047564C">
        <w:rPr>
          <w:rFonts w:ascii="Arial" w:hAnsi="Arial" w:cs="Arial"/>
          <w:sz w:val="20"/>
          <w:szCs w:val="20"/>
          <w:lang w:val="en-US"/>
        </w:rPr>
        <w:t>International Classification of Diseases by the World Health Organization (ICD-11 version; OMS 2019)</w:t>
      </w:r>
      <w:bookmarkEnd w:id="130"/>
      <w:r w:rsidRPr="0047564C">
        <w:rPr>
          <w:rFonts w:ascii="Arial" w:hAnsi="Arial" w:cs="Arial"/>
          <w:sz w:val="20"/>
          <w:szCs w:val="20"/>
          <w:lang w:val="en-US"/>
        </w:rPr>
        <w:t xml:space="preserve">. Codes as in Table 1 in the main text. </w:t>
      </w:r>
    </w:p>
    <w:p w14:paraId="70033DA3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Codes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</w:t>
      </w:r>
    </w:p>
    <w:p w14:paraId="47607706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</w:t>
      </w:r>
      <w:r w:rsidRPr="0047564C">
        <w:rPr>
          <w:rFonts w:ascii="Arial" w:hAnsi="Arial" w:cs="Arial"/>
          <w:sz w:val="20"/>
          <w:szCs w:val="20"/>
          <w:lang w:val="en-US"/>
        </w:rPr>
        <w:tab/>
        <w:t>Certain infectious or parasitic diseases</w:t>
      </w:r>
    </w:p>
    <w:p w14:paraId="5AC2EEBB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2</w:t>
      </w:r>
      <w:r w:rsidRPr="0047564C">
        <w:rPr>
          <w:rFonts w:ascii="Arial" w:hAnsi="Arial" w:cs="Arial"/>
          <w:sz w:val="20"/>
          <w:szCs w:val="20"/>
          <w:lang w:val="en-US"/>
        </w:rPr>
        <w:tab/>
        <w:t>Neoplasms</w:t>
      </w:r>
    </w:p>
    <w:p w14:paraId="034D55B4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3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blood or blood-forming organs</w:t>
      </w:r>
    </w:p>
    <w:p w14:paraId="48DD7EBB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4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immune system</w:t>
      </w:r>
    </w:p>
    <w:p w14:paraId="7453A972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5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Endocrine, </w:t>
      </w:r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nutritional</w:t>
      </w:r>
      <w:proofErr w:type="gramEnd"/>
      <w:r w:rsidRPr="0047564C">
        <w:rPr>
          <w:rFonts w:ascii="Arial" w:hAnsi="Arial" w:cs="Arial"/>
          <w:sz w:val="20"/>
          <w:szCs w:val="20"/>
          <w:lang w:val="en-US"/>
        </w:rPr>
        <w:t xml:space="preserve"> or metabolic diseases</w:t>
      </w:r>
    </w:p>
    <w:p w14:paraId="48985F44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6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Mental, </w:t>
      </w:r>
      <w:proofErr w:type="spellStart"/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behavioural</w:t>
      </w:r>
      <w:proofErr w:type="spellEnd"/>
      <w:proofErr w:type="gramEnd"/>
      <w:r w:rsidRPr="0047564C">
        <w:rPr>
          <w:rFonts w:ascii="Arial" w:hAnsi="Arial" w:cs="Arial"/>
          <w:sz w:val="20"/>
          <w:szCs w:val="20"/>
          <w:lang w:val="en-US"/>
        </w:rPr>
        <w:t xml:space="preserve"> or neuro-developmental disorders</w:t>
      </w:r>
    </w:p>
    <w:p w14:paraId="188BA06D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7</w:t>
      </w:r>
      <w:r w:rsidRPr="0047564C">
        <w:rPr>
          <w:rFonts w:ascii="Arial" w:hAnsi="Arial" w:cs="Arial"/>
          <w:sz w:val="20"/>
          <w:szCs w:val="20"/>
          <w:lang w:val="en-US"/>
        </w:rPr>
        <w:tab/>
        <w:t>Sleep-wake disorders</w:t>
      </w:r>
    </w:p>
    <w:p w14:paraId="3F963E94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8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nervous system</w:t>
      </w:r>
    </w:p>
    <w:p w14:paraId="01EB8A76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9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visual system</w:t>
      </w:r>
    </w:p>
    <w:p w14:paraId="442B8A6A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10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ear or mastoid process</w:t>
      </w:r>
    </w:p>
    <w:p w14:paraId="5569CB2B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11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circulatory system</w:t>
      </w:r>
    </w:p>
    <w:p w14:paraId="56A4061D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12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respiratory system</w:t>
      </w:r>
    </w:p>
    <w:p w14:paraId="6D8B6A0A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13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digestive system</w:t>
      </w:r>
    </w:p>
    <w:p w14:paraId="186FE3DE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14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skin</w:t>
      </w:r>
    </w:p>
    <w:p w14:paraId="17857439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15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musculoskeletal system or connective tissue</w:t>
      </w:r>
    </w:p>
    <w:p w14:paraId="75C86780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16</w:t>
      </w:r>
      <w:r w:rsidRPr="0047564C">
        <w:rPr>
          <w:rFonts w:ascii="Arial" w:hAnsi="Arial" w:cs="Arial"/>
          <w:sz w:val="20"/>
          <w:szCs w:val="20"/>
          <w:lang w:val="en-US"/>
        </w:rPr>
        <w:tab/>
        <w:t>Diseases of the genitourinary system</w:t>
      </w:r>
    </w:p>
    <w:p w14:paraId="24378D91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17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Conditions related to sexual </w:t>
      </w:r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health</w:t>
      </w:r>
      <w:proofErr w:type="gramEnd"/>
    </w:p>
    <w:p w14:paraId="023EB518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18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Pregnancy, </w:t>
      </w:r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childbirth</w:t>
      </w:r>
      <w:proofErr w:type="gramEnd"/>
      <w:r w:rsidRPr="0047564C">
        <w:rPr>
          <w:rFonts w:ascii="Arial" w:hAnsi="Arial" w:cs="Arial"/>
          <w:sz w:val="20"/>
          <w:szCs w:val="20"/>
          <w:lang w:val="en-US"/>
        </w:rPr>
        <w:t xml:space="preserve"> or the puerperium</w:t>
      </w:r>
    </w:p>
    <w:p w14:paraId="3AB5FCC9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19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Certain conditions originating in the perinatal </w:t>
      </w:r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period</w:t>
      </w:r>
      <w:proofErr w:type="gramEnd"/>
    </w:p>
    <w:p w14:paraId="72AF8528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20</w:t>
      </w:r>
      <w:r w:rsidRPr="0047564C">
        <w:rPr>
          <w:rFonts w:ascii="Arial" w:hAnsi="Arial" w:cs="Arial"/>
          <w:sz w:val="20"/>
          <w:szCs w:val="20"/>
          <w:lang w:val="en-US"/>
        </w:rPr>
        <w:tab/>
        <w:t>Developmental anomalies</w:t>
      </w:r>
    </w:p>
    <w:p w14:paraId="52945414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21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Symptoms, signs or clinical findings, not elsewhere </w:t>
      </w:r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classified</w:t>
      </w:r>
      <w:proofErr w:type="gramEnd"/>
    </w:p>
    <w:p w14:paraId="1F6A698C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22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Injury, poisoning or certain other consequences of external </w:t>
      </w:r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causes</w:t>
      </w:r>
      <w:proofErr w:type="gramEnd"/>
    </w:p>
    <w:p w14:paraId="505FD103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23</w:t>
      </w:r>
      <w:r w:rsidRPr="0047564C">
        <w:rPr>
          <w:rFonts w:ascii="Arial" w:hAnsi="Arial" w:cs="Arial"/>
          <w:sz w:val="20"/>
          <w:szCs w:val="20"/>
          <w:lang w:val="en-US"/>
        </w:rPr>
        <w:tab/>
        <w:t>External causes of morbidity or mortality</w:t>
      </w:r>
    </w:p>
    <w:p w14:paraId="06E23FED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24</w:t>
      </w:r>
      <w:r w:rsidRPr="0047564C">
        <w:rPr>
          <w:rFonts w:ascii="Arial" w:hAnsi="Arial" w:cs="Arial"/>
          <w:sz w:val="20"/>
          <w:szCs w:val="20"/>
          <w:lang w:val="en-US"/>
        </w:rPr>
        <w:tab/>
        <w:t xml:space="preserve">Factors influencing health status or contact with health </w:t>
      </w:r>
      <w:proofErr w:type="gramStart"/>
      <w:r w:rsidRPr="0047564C">
        <w:rPr>
          <w:rFonts w:ascii="Arial" w:hAnsi="Arial" w:cs="Arial"/>
          <w:sz w:val="20"/>
          <w:szCs w:val="20"/>
          <w:lang w:val="en-US"/>
        </w:rPr>
        <w:t>services</w:t>
      </w:r>
      <w:proofErr w:type="gramEnd"/>
    </w:p>
    <w:p w14:paraId="30BB26CA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 xml:space="preserve">25 </w:t>
      </w:r>
      <w:r w:rsidRPr="0047564C">
        <w:rPr>
          <w:rFonts w:ascii="Arial" w:hAnsi="Arial" w:cs="Arial"/>
          <w:sz w:val="20"/>
          <w:szCs w:val="20"/>
          <w:lang w:val="en-US"/>
        </w:rPr>
        <w:tab/>
        <w:t>Codes for special purposes</w:t>
      </w:r>
    </w:p>
    <w:p w14:paraId="16CBD5FF" w14:textId="77777777" w:rsidR="00EE77A2" w:rsidRPr="0047564C" w:rsidRDefault="00EE77A2" w:rsidP="00EE77A2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47564C">
        <w:rPr>
          <w:rFonts w:ascii="Arial" w:hAnsi="Arial" w:cs="Arial"/>
          <w:sz w:val="20"/>
          <w:szCs w:val="20"/>
          <w:lang w:val="en-US"/>
        </w:rPr>
        <w:t>26</w:t>
      </w:r>
      <w:r w:rsidRPr="0047564C">
        <w:rPr>
          <w:rFonts w:ascii="Arial" w:hAnsi="Arial" w:cs="Arial"/>
          <w:sz w:val="20"/>
          <w:szCs w:val="20"/>
          <w:lang w:val="en-US"/>
        </w:rPr>
        <w:tab/>
        <w:t>Traditional Medicine conditions</w:t>
      </w:r>
    </w:p>
    <w:p w14:paraId="14445AB6" w14:textId="77777777" w:rsidR="00EE77A2" w:rsidRDefault="00EE77A2" w:rsidP="004E6BB5"/>
    <w:sectPr w:rsidR="00EE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Léa Fourchault" w:date="2023-07-26T15:58:00Z" w:initials="LF">
    <w:p w14:paraId="7A3A7F4E" w14:textId="77777777" w:rsidR="009D77F3" w:rsidRDefault="009D77F3" w:rsidP="00595036">
      <w:r>
        <w:rPr>
          <w:rStyle w:val="CommentReference"/>
        </w:rPr>
        <w:annotationRef/>
      </w:r>
      <w:r>
        <w:rPr>
          <w:sz w:val="20"/>
          <w:szCs w:val="20"/>
        </w:rPr>
        <w:t>Probably best  to split health &amp; biodiversity aspects. Title sounds a bit negative, will rephrase</w:t>
      </w:r>
    </w:p>
  </w:comment>
  <w:comment w:id="9" w:author="Katharina Kreppel" w:date="2023-07-12T16:06:00Z" w:initials="KK">
    <w:p w14:paraId="29B7FE41" w14:textId="4AD2EE73" w:rsidR="006D7AB2" w:rsidRDefault="006043AE">
      <w:pPr>
        <w:pStyle w:val="CommentText"/>
      </w:pPr>
      <w:r>
        <w:rPr>
          <w:rStyle w:val="CommentReference"/>
        </w:rPr>
        <w:annotationRef/>
      </w:r>
      <w:r w:rsidR="006D7AB2">
        <w:t xml:space="preserve">Don't just show numbers here. The study type, the teams/researchers involved - affiliations, the study type (part of a bigger study, PhD study, social sciences etc.). Size of study. Objectives of study - categorized.  </w:t>
      </w:r>
    </w:p>
  </w:comment>
  <w:comment w:id="10" w:author="Katharina Kreppel" w:date="2023-07-12T16:08:00Z" w:initials="KK">
    <w:p w14:paraId="3F093A5B" w14:textId="7E41F53B" w:rsidR="006043AE" w:rsidRDefault="006043AE">
      <w:pPr>
        <w:pStyle w:val="CommentText"/>
      </w:pPr>
      <w:r>
        <w:rPr>
          <w:rStyle w:val="CommentReference"/>
        </w:rPr>
        <w:annotationRef/>
      </w:r>
      <w:r>
        <w:t>Target population studied. I.e. traditional healer, villager, hunter, health professional</w:t>
      </w:r>
    </w:p>
  </w:comment>
  <w:comment w:id="11" w:author="Léa Fourchault" w:date="2023-07-13T17:34:00Z" w:initials="LF">
    <w:p w14:paraId="30EE08C0" w14:textId="77777777" w:rsidR="00D75313" w:rsidRDefault="00D75313">
      <w:r>
        <w:rPr>
          <w:rStyle w:val="CommentReference"/>
        </w:rPr>
        <w:annotationRef/>
      </w:r>
      <w:r>
        <w:rPr>
          <w:sz w:val="20"/>
          <w:szCs w:val="20"/>
        </w:rPr>
        <w:t>Yes</w:t>
      </w:r>
    </w:p>
  </w:comment>
  <w:comment w:id="12" w:author="Katharina Kreppel" w:date="2023-07-12T16:25:00Z" w:initials="KK">
    <w:p w14:paraId="4D2079A0" w14:textId="1E6B71CC" w:rsidR="006D7AB2" w:rsidRDefault="006D7AB2">
      <w:pPr>
        <w:pStyle w:val="CommentText"/>
      </w:pPr>
      <w:r>
        <w:rPr>
          <w:rStyle w:val="CommentReference"/>
        </w:rPr>
        <w:annotationRef/>
      </w:r>
      <w:r>
        <w:t>Number of unknown ailments treated or unidentifiable ailments treated.</w:t>
      </w:r>
    </w:p>
  </w:comment>
  <w:comment w:id="13" w:author="Katharina Kreppel" w:date="2023-07-12T16:32:00Z" w:initials="KK">
    <w:p w14:paraId="57B6F1FA" w14:textId="100EF27F" w:rsidR="00B90D0C" w:rsidRDefault="00B90D0C">
      <w:pPr>
        <w:pStyle w:val="CommentText"/>
      </w:pPr>
      <w:r>
        <w:rPr>
          <w:rStyle w:val="CommentReference"/>
        </w:rPr>
        <w:annotationRef/>
      </w:r>
      <w:r>
        <w:t>Here a spatial graphic/map would be great!</w:t>
      </w:r>
    </w:p>
  </w:comment>
  <w:comment w:id="14" w:author="Léa Fourchault" w:date="2023-07-13T17:34:00Z" w:initials="LF">
    <w:p w14:paraId="4E7E1C27" w14:textId="77777777" w:rsidR="00D75313" w:rsidRDefault="00D75313">
      <w:r>
        <w:rPr>
          <w:rStyle w:val="CommentReference"/>
        </w:rPr>
        <w:annotationRef/>
      </w:r>
      <w:r>
        <w:rPr>
          <w:sz w:val="20"/>
          <w:szCs w:val="20"/>
        </w:rPr>
        <w:t>Yes</w:t>
      </w:r>
    </w:p>
  </w:comment>
  <w:comment w:id="15" w:author="Katharina Kreppel" w:date="2023-07-12T16:20:00Z" w:initials="KK">
    <w:p w14:paraId="1B5D31AA" w14:textId="6C88A880" w:rsidR="006D7AB2" w:rsidRDefault="006D7AB2">
      <w:pPr>
        <w:pStyle w:val="CommentText"/>
      </w:pPr>
      <w:r>
        <w:rPr>
          <w:rStyle w:val="CommentReference"/>
        </w:rPr>
        <w:annotationRef/>
      </w:r>
      <w:r>
        <w:t>Is there a study that can tell you the importance of the animal to the population?</w:t>
      </w:r>
    </w:p>
  </w:comment>
  <w:comment w:id="16" w:author="Léa Fourchault" w:date="2023-07-13T17:35:00Z" w:initials="LF">
    <w:p w14:paraId="21C6867E" w14:textId="77777777" w:rsidR="00D75313" w:rsidRDefault="00D75313">
      <w:r>
        <w:rPr>
          <w:rStyle w:val="CommentReference"/>
        </w:rPr>
        <w:annotationRef/>
      </w:r>
      <w:r>
        <w:rPr>
          <w:sz w:val="20"/>
          <w:szCs w:val="20"/>
        </w:rPr>
        <w:t>Can look a posteriori for study about animals from most cited studies?</w:t>
      </w:r>
    </w:p>
  </w:comment>
  <w:comment w:id="104" w:author="Katharina Kreppel" w:date="2023-07-12T15:58:00Z" w:initials="KK">
    <w:p w14:paraId="4F78637B" w14:textId="37896EAC" w:rsidR="00235C09" w:rsidRDefault="00235C09">
      <w:pPr>
        <w:pStyle w:val="CommentText"/>
      </w:pPr>
      <w:r>
        <w:rPr>
          <w:rStyle w:val="CommentReference"/>
        </w:rPr>
        <w:annotationRef/>
      </w:r>
      <w:r>
        <w:t xml:space="preserve">We want to quantify transmission risk of pathogens as a whole, not for specific pathogens. </w:t>
      </w:r>
    </w:p>
  </w:comment>
  <w:comment w:id="105" w:author="Léa Fourchault" w:date="2023-07-13T17:35:00Z" w:initials="LF">
    <w:p w14:paraId="17175917" w14:textId="77777777" w:rsidR="00D75313" w:rsidRDefault="00D75313">
      <w:r>
        <w:rPr>
          <w:rStyle w:val="CommentReference"/>
        </w:rPr>
        <w:annotationRef/>
      </w:r>
      <w:r>
        <w:rPr>
          <w:sz w:val="20"/>
          <w:szCs w:val="20"/>
        </w:rPr>
        <w:t>Yes</w:t>
      </w:r>
    </w:p>
  </w:comment>
  <w:comment w:id="106" w:author="Léa Fourchault" w:date="2023-07-26T17:11:00Z" w:initials="LF">
    <w:p w14:paraId="33C715B2" w14:textId="77777777" w:rsidR="003F486E" w:rsidRDefault="003F486E" w:rsidP="001E76A4">
      <w:r>
        <w:rPr>
          <w:rStyle w:val="CommentReference"/>
        </w:rPr>
        <w:annotationRef/>
      </w:r>
      <w:hyperlink r:id="rId1" w:history="1">
        <w:r w:rsidRPr="001E76A4">
          <w:rPr>
            <w:rStyle w:val="Hyperlink"/>
            <w:sz w:val="20"/>
            <w:szCs w:val="20"/>
          </w:rPr>
          <w:t>https://www.pnas.org/doi/10.1073/pnas.2002324118</w:t>
        </w:r>
      </w:hyperlink>
      <w:r>
        <w:rPr>
          <w:sz w:val="20"/>
          <w:szCs w:val="20"/>
        </w:rPr>
        <w:t xml:space="preserve"> and </w:t>
      </w:r>
      <w:hyperlink r:id="rId2" w:history="1">
        <w:r w:rsidRPr="001E76A4">
          <w:rPr>
            <w:rStyle w:val="Hyperlink"/>
            <w:sz w:val="20"/>
            <w:szCs w:val="20"/>
          </w:rPr>
          <w:t>https://www.scienceopen.com/hosted-document?doi=10.15212%2FZOONOSES-2021-0028&amp;ref=el-nucleo#r6</w:t>
        </w:r>
      </w:hyperlink>
      <w:r>
        <w:rPr>
          <w:color w:val="262626"/>
          <w:sz w:val="20"/>
          <w:szCs w:val="20"/>
        </w:rPr>
        <w:t xml:space="preserve"> </w:t>
      </w:r>
    </w:p>
  </w:comment>
  <w:comment w:id="107" w:author="Léa Fourchault" w:date="2023-07-26T17:11:00Z" w:initials="LF">
    <w:p w14:paraId="5830B270" w14:textId="0C37B49C" w:rsidR="003F486E" w:rsidRDefault="003F486E" w:rsidP="00CE1AC3">
      <w:r>
        <w:rPr>
          <w:rStyle w:val="CommentReference"/>
        </w:rPr>
        <w:annotationRef/>
      </w:r>
      <w:r>
        <w:rPr>
          <w:sz w:val="20"/>
          <w:szCs w:val="20"/>
        </w:rPr>
        <w:t xml:space="preserve">Really unsure about this - we could also focus only on birds and mammals to reduce bias? See </w:t>
      </w:r>
      <w:hyperlink r:id="rId3" w:history="1">
        <w:r w:rsidRPr="00CE1AC3">
          <w:rPr>
            <w:rStyle w:val="Hyperlink"/>
            <w:sz w:val="20"/>
            <w:szCs w:val="20"/>
          </w:rPr>
          <w:t>https://www.nature.com/articles/s41579-021-00665-x</w:t>
        </w:r>
      </w:hyperlink>
      <w:r>
        <w:rPr>
          <w:sz w:val="20"/>
          <w:szCs w:val="20"/>
        </w:rPr>
        <w:t xml:space="preserve"> and </w:t>
      </w:r>
      <w:hyperlink r:id="rId4" w:history="1">
        <w:r w:rsidRPr="00CE1AC3">
          <w:rPr>
            <w:rStyle w:val="Hyperlink"/>
            <w:sz w:val="20"/>
            <w:szCs w:val="20"/>
          </w:rPr>
          <w:t>https://github.com/viralemergence/virion/blob/main/Figures/viral_richness_hostfamilies.jpg</w:t>
        </w:r>
      </w:hyperlink>
      <w:r>
        <w:rPr>
          <w:color w:val="262626"/>
          <w:sz w:val="20"/>
          <w:szCs w:val="20"/>
        </w:rPr>
        <w:t xml:space="preserve"> and </w:t>
      </w:r>
      <w:hyperlink r:id="rId5" w:history="1">
        <w:r w:rsidRPr="00CE1AC3">
          <w:rPr>
            <w:rStyle w:val="Hyperlink"/>
            <w:sz w:val="20"/>
            <w:szCs w:val="20"/>
          </w:rPr>
          <w:t>https://www.pnas.org/doi/epdf/10.1073/pnas.1919176117</w:t>
        </w:r>
      </w:hyperlink>
      <w:r>
        <w:rPr>
          <w:color w:val="262626"/>
          <w:sz w:val="20"/>
          <w:szCs w:val="20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3A7F4E" w15:done="0"/>
  <w15:commentEx w15:paraId="29B7FE41" w15:done="0"/>
  <w15:commentEx w15:paraId="3F093A5B" w15:paraIdParent="29B7FE41" w15:done="0"/>
  <w15:commentEx w15:paraId="30EE08C0" w15:paraIdParent="29B7FE41" w15:done="0"/>
  <w15:commentEx w15:paraId="4D2079A0" w15:done="0"/>
  <w15:commentEx w15:paraId="57B6F1FA" w15:done="0"/>
  <w15:commentEx w15:paraId="4E7E1C27" w15:paraIdParent="57B6F1FA" w15:done="0"/>
  <w15:commentEx w15:paraId="1B5D31AA" w15:done="0"/>
  <w15:commentEx w15:paraId="21C6867E" w15:paraIdParent="1B5D31AA" w15:done="0"/>
  <w15:commentEx w15:paraId="4F78637B" w15:done="0"/>
  <w15:commentEx w15:paraId="17175917" w15:paraIdParent="4F78637B" w15:done="0"/>
  <w15:commentEx w15:paraId="33C715B2" w15:done="0"/>
  <w15:commentEx w15:paraId="5830B2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C10E" w16cex:dateUtc="2023-07-26T13:58:00Z"/>
  <w16cex:commentExtensible w16cex:durableId="28594DFD" w16cex:dateUtc="2023-07-12T14:06:00Z"/>
  <w16cex:commentExtensible w16cex:durableId="28594E63" w16cex:dateUtc="2023-07-12T14:08:00Z"/>
  <w16cex:commentExtensible w16cex:durableId="285AB421" w16cex:dateUtc="2023-07-13T15:34:00Z"/>
  <w16cex:commentExtensible w16cex:durableId="2859527F" w16cex:dateUtc="2023-07-12T14:25:00Z"/>
  <w16cex:commentExtensible w16cex:durableId="2859540B" w16cex:dateUtc="2023-07-12T14:32:00Z"/>
  <w16cex:commentExtensible w16cex:durableId="285AB42A" w16cex:dateUtc="2023-07-13T15:34:00Z"/>
  <w16cex:commentExtensible w16cex:durableId="2859514A" w16cex:dateUtc="2023-07-12T14:20:00Z"/>
  <w16cex:commentExtensible w16cex:durableId="285AB456" w16cex:dateUtc="2023-07-13T15:35:00Z"/>
  <w16cex:commentExtensible w16cex:durableId="28594C16" w16cex:dateUtc="2023-07-12T13:58:00Z"/>
  <w16cex:commentExtensible w16cex:durableId="285AB463" w16cex:dateUtc="2023-07-13T15:35:00Z"/>
  <w16cex:commentExtensible w16cex:durableId="286BD25E" w16cex:dateUtc="2023-07-26T15:11:00Z"/>
  <w16cex:commentExtensible w16cex:durableId="286BD22E" w16cex:dateUtc="2023-07-26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3A7F4E" w16cid:durableId="286BC10E"/>
  <w16cid:commentId w16cid:paraId="29B7FE41" w16cid:durableId="28594DFD"/>
  <w16cid:commentId w16cid:paraId="3F093A5B" w16cid:durableId="28594E63"/>
  <w16cid:commentId w16cid:paraId="30EE08C0" w16cid:durableId="285AB421"/>
  <w16cid:commentId w16cid:paraId="4D2079A0" w16cid:durableId="2859527F"/>
  <w16cid:commentId w16cid:paraId="57B6F1FA" w16cid:durableId="2859540B"/>
  <w16cid:commentId w16cid:paraId="4E7E1C27" w16cid:durableId="285AB42A"/>
  <w16cid:commentId w16cid:paraId="1B5D31AA" w16cid:durableId="2859514A"/>
  <w16cid:commentId w16cid:paraId="21C6867E" w16cid:durableId="285AB456"/>
  <w16cid:commentId w16cid:paraId="4F78637B" w16cid:durableId="28594C16"/>
  <w16cid:commentId w16cid:paraId="17175917" w16cid:durableId="285AB463"/>
  <w16cid:commentId w16cid:paraId="33C715B2" w16cid:durableId="286BD25E"/>
  <w16cid:commentId w16cid:paraId="5830B270" w16cid:durableId="286BD2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C75"/>
    <w:multiLevelType w:val="multilevel"/>
    <w:tmpl w:val="F8B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1A6A"/>
    <w:multiLevelType w:val="multilevel"/>
    <w:tmpl w:val="3746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F6BEA"/>
    <w:multiLevelType w:val="hybridMultilevel"/>
    <w:tmpl w:val="4EBE5562"/>
    <w:lvl w:ilvl="0" w:tplc="C492A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1515F"/>
    <w:multiLevelType w:val="hybridMultilevel"/>
    <w:tmpl w:val="08307ABA"/>
    <w:lvl w:ilvl="0" w:tplc="BE32FF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09337">
    <w:abstractNumId w:val="3"/>
  </w:num>
  <w:num w:numId="2" w16cid:durableId="1730349231">
    <w:abstractNumId w:val="2"/>
  </w:num>
  <w:num w:numId="3" w16cid:durableId="592662487">
    <w:abstractNumId w:val="1"/>
  </w:num>
  <w:num w:numId="4" w16cid:durableId="8046647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arina Kreppel">
    <w15:presenceInfo w15:providerId="AD" w15:userId="S::kkreppel@itg.be::1a7c7ec3-ed95-409a-a430-5c0585bc3c02"/>
  </w15:person>
  <w15:person w15:author="Léa Fourchault">
    <w15:presenceInfo w15:providerId="AD" w15:userId="S::lfourchault@naturalsciences.be::fb5b69ef-762b-4d6f-b426-034bffec6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8A"/>
    <w:rsid w:val="000423DE"/>
    <w:rsid w:val="0008591C"/>
    <w:rsid w:val="000C2965"/>
    <w:rsid w:val="000E6312"/>
    <w:rsid w:val="001D1ECE"/>
    <w:rsid w:val="00227B07"/>
    <w:rsid w:val="00235C09"/>
    <w:rsid w:val="002D2086"/>
    <w:rsid w:val="002E3F8A"/>
    <w:rsid w:val="0038099E"/>
    <w:rsid w:val="003F486E"/>
    <w:rsid w:val="004803DA"/>
    <w:rsid w:val="004E6BB5"/>
    <w:rsid w:val="00524793"/>
    <w:rsid w:val="006043AE"/>
    <w:rsid w:val="00674DC1"/>
    <w:rsid w:val="006C0EC6"/>
    <w:rsid w:val="006D7AB2"/>
    <w:rsid w:val="00747806"/>
    <w:rsid w:val="007A35B7"/>
    <w:rsid w:val="007B5DE7"/>
    <w:rsid w:val="007D34A4"/>
    <w:rsid w:val="007E0FF0"/>
    <w:rsid w:val="007F5F4A"/>
    <w:rsid w:val="00863474"/>
    <w:rsid w:val="008825B4"/>
    <w:rsid w:val="00904536"/>
    <w:rsid w:val="0096030F"/>
    <w:rsid w:val="009D77F3"/>
    <w:rsid w:val="00A5660A"/>
    <w:rsid w:val="00AF73D1"/>
    <w:rsid w:val="00B90D0C"/>
    <w:rsid w:val="00BD5604"/>
    <w:rsid w:val="00C032F7"/>
    <w:rsid w:val="00C1416E"/>
    <w:rsid w:val="00D00B19"/>
    <w:rsid w:val="00D75313"/>
    <w:rsid w:val="00E80DA1"/>
    <w:rsid w:val="00E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5F997"/>
  <w15:docId w15:val="{A11468DD-6773-4740-9FA3-EEEC7CBB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8A"/>
    <w:pPr>
      <w:ind w:left="720"/>
      <w:contextualSpacing/>
    </w:pPr>
  </w:style>
  <w:style w:type="paragraph" w:styleId="Revision">
    <w:name w:val="Revision"/>
    <w:hidden/>
    <w:uiPriority w:val="99"/>
    <w:semiHidden/>
    <w:rsid w:val="00C032F7"/>
  </w:style>
  <w:style w:type="character" w:styleId="CommentReference">
    <w:name w:val="annotation reference"/>
    <w:basedOn w:val="DefaultParagraphFont"/>
    <w:uiPriority w:val="99"/>
    <w:semiHidden/>
    <w:unhideWhenUsed/>
    <w:rsid w:val="00380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9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9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1E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itation">
    <w:name w:val="citation"/>
    <w:basedOn w:val="DefaultParagraphFont"/>
    <w:rsid w:val="001D1ECE"/>
  </w:style>
  <w:style w:type="character" w:styleId="Hyperlink">
    <w:name w:val="Hyperlink"/>
    <w:basedOn w:val="DefaultParagraphFont"/>
    <w:uiPriority w:val="99"/>
    <w:unhideWhenUsed/>
    <w:rsid w:val="00882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ature.com/articles/s41579-021-00665-x" TargetMode="External"/><Relationship Id="rId2" Type="http://schemas.openxmlformats.org/officeDocument/2006/relationships/hyperlink" Target="https://www.scienceopen.com/hosted-document?doi=10.15212%2FZOONOSES-2021-0028&amp;ref=el-nucleo#r6" TargetMode="External"/><Relationship Id="rId1" Type="http://schemas.openxmlformats.org/officeDocument/2006/relationships/hyperlink" Target="https://www.pnas.org/doi/10.1073/pnas.2002324118" TargetMode="External"/><Relationship Id="rId5" Type="http://schemas.openxmlformats.org/officeDocument/2006/relationships/hyperlink" Target="https://www.pnas.org/doi/epdf/10.1073/pnas.1919176117" TargetMode="External"/><Relationship Id="rId4" Type="http://schemas.openxmlformats.org/officeDocument/2006/relationships/hyperlink" Target="https://github.com/viralemergence/virion/blob/main/Figures/viral_richness_hostfamilies.jpg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pnas.org/doi/epdf/10.1073/pnas.2002324118" TargetMode="External"/><Relationship Id="rId18" Type="http://schemas.openxmlformats.org/officeDocument/2006/relationships/hyperlink" Target="https://www.nature.com/articles/s41467-023-36267-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hyperlink" Target="https://royalsocietypublishing.org/doi/full/10.1098/rstb.2020.0358" TargetMode="External"/><Relationship Id="rId17" Type="http://schemas.openxmlformats.org/officeDocument/2006/relationships/hyperlink" Target="https://www.annualreviews.org/doi/pdf/10.1146/annurev-environ-102016-0608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564-021-00999-5" TargetMode="External"/><Relationship Id="rId20" Type="http://schemas.openxmlformats.org/officeDocument/2006/relationships/hyperlink" Target="https://www.thelancet.com/cms/10.1016/S2542-5196(23)00107-9/attachment/3bae61fc-dd64-4b8e-8033-63c764502a75/mmc1.pdf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nature.com/articles/nature22975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journals.asm.org/doi/10.1128/mbio.02985-2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ournals.plos.org/plosntds/article?id=10.1371/journal.pntd.00096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nature.com/articles/s41579-021-00665-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Fourchault</dc:creator>
  <cp:keywords/>
  <dc:description/>
  <cp:lastModifiedBy>Léa Fourchault</cp:lastModifiedBy>
  <cp:revision>2</cp:revision>
  <dcterms:created xsi:type="dcterms:W3CDTF">2023-07-12T14:35:00Z</dcterms:created>
  <dcterms:modified xsi:type="dcterms:W3CDTF">2023-07-26T15:22:00Z</dcterms:modified>
</cp:coreProperties>
</file>